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B346" w14:textId="77777777" w:rsidR="0048522A" w:rsidRDefault="00280ED4">
      <w:pPr>
        <w:pStyle w:val="Title"/>
      </w:pPr>
      <w:r>
        <w:t>Large Language Models vs Classical Machine Learning: Predictive Power on Structured Data</w:t>
      </w:r>
    </w:p>
    <w:p w14:paraId="2ABB4864" w14:textId="77777777" w:rsidR="0048522A" w:rsidRDefault="0048522A"/>
    <w:p w14:paraId="6DD4F480" w14:textId="77777777" w:rsidR="0048522A" w:rsidRDefault="00280ED4">
      <w:r>
        <w:t>GitHub repository:</w:t>
      </w:r>
    </w:p>
    <w:p w14:paraId="1DB4B9FA" w14:textId="77777777" w:rsidR="0048522A" w:rsidRDefault="00280ED4">
      <w:hyperlink r:id="rId5">
        <w:r>
          <w:rPr>
            <w:color w:val="1155CC"/>
            <w:u w:val="single"/>
          </w:rPr>
          <w:t>mohammad-gh009/ehran_covid_Large-Language-Models-vs-Classical-Machine-learning (github.com)</w:t>
        </w:r>
      </w:hyperlink>
    </w:p>
    <w:p w14:paraId="394F7FD1" w14:textId="77777777" w:rsidR="0048522A" w:rsidRDefault="00280ED4">
      <w:r>
        <w:t xml:space="preserve">Running Title: </w:t>
      </w:r>
    </w:p>
    <w:p w14:paraId="39E74028" w14:textId="77777777" w:rsidR="0048522A" w:rsidRDefault="00280ED4">
      <w:pPr>
        <w:spacing w:line="276" w:lineRule="auto"/>
      </w:pPr>
      <w:r>
        <w:t>Mohammadreza Ghaffarzadeh-Esfahan</w:t>
      </w:r>
      <w:r>
        <w:t>i</w:t>
      </w:r>
      <w:r>
        <w:rPr>
          <w:vertAlign w:val="superscript"/>
        </w:rPr>
        <w:t>1,2</w:t>
      </w:r>
      <w:r>
        <w:t xml:space="preserve">, XX, XX, Ali Soroush, </w:t>
      </w:r>
      <w:proofErr w:type="spellStart"/>
      <w:r>
        <w:t>Hamidreza</w:t>
      </w:r>
      <w:proofErr w:type="spellEnd"/>
      <w:r>
        <w:t xml:space="preserve"> </w:t>
      </w:r>
      <w:proofErr w:type="spellStart"/>
      <w:r>
        <w:t>Hatamabadi</w:t>
      </w:r>
      <w:proofErr w:type="spellEnd"/>
      <w:r>
        <w:t xml:space="preserve">, </w:t>
      </w:r>
      <w:proofErr w:type="spellStart"/>
      <w:r>
        <w:t>Ilad</w:t>
      </w:r>
      <w:proofErr w:type="spellEnd"/>
      <w:r>
        <w:t xml:space="preserve"> </w:t>
      </w:r>
      <w:proofErr w:type="spellStart"/>
      <w:r>
        <w:t>Alavi</w:t>
      </w:r>
      <w:proofErr w:type="spellEnd"/>
      <w:r>
        <w:t xml:space="preserve"> </w:t>
      </w:r>
      <w:proofErr w:type="spellStart"/>
      <w:r>
        <w:t>Darazam</w:t>
      </w:r>
      <w:proofErr w:type="spellEnd"/>
      <w:r>
        <w:t xml:space="preserve">, </w:t>
      </w:r>
      <w:proofErr w:type="spellStart"/>
      <w:r>
        <w:t>Seyed</w:t>
      </w:r>
      <w:proofErr w:type="spellEnd"/>
      <w:r>
        <w:t xml:space="preserve"> Amir Ahmad </w:t>
      </w:r>
      <w:proofErr w:type="spellStart"/>
      <w:r>
        <w:t>Safavi-Naini</w:t>
      </w:r>
      <w:proofErr w:type="spellEnd"/>
      <w:r>
        <w:t xml:space="preserve"> </w:t>
      </w:r>
      <w:r>
        <w:rPr>
          <w:vertAlign w:val="superscript"/>
        </w:rPr>
        <w:t>*1,2,</w:t>
      </w:r>
      <w:proofErr w:type="gramStart"/>
      <w:r>
        <w:rPr>
          <w:vertAlign w:val="superscript"/>
        </w:rPr>
        <w:t>3</w:t>
      </w:r>
      <w:r>
        <w:t xml:space="preserve"> ,</w:t>
      </w:r>
      <w:proofErr w:type="gramEnd"/>
      <w:r>
        <w:t xml:space="preserve"> Mohamad Amin </w:t>
      </w:r>
      <w:proofErr w:type="spellStart"/>
      <w:r>
        <w:t>Pourhoseingholi</w:t>
      </w:r>
      <w:proofErr w:type="spellEnd"/>
      <w:r>
        <w:rPr>
          <w:vertAlign w:val="superscript"/>
        </w:rPr>
        <w:t>*1</w:t>
      </w:r>
      <w:r>
        <w:t xml:space="preserve"> </w:t>
      </w:r>
    </w:p>
    <w:p w14:paraId="77950017" w14:textId="77777777" w:rsidR="0048522A" w:rsidRDefault="0048522A"/>
    <w:p w14:paraId="2A317016" w14:textId="77777777" w:rsidR="0048522A" w:rsidRDefault="00280ED4">
      <w:pPr>
        <w:spacing w:line="276" w:lineRule="auto"/>
      </w:pPr>
      <w:r>
        <w:t>1- Research Institute for Gastroenterology and Liver Diseases, Shahid Beheshti University of Medical Sciences, Tehr</w:t>
      </w:r>
      <w:r>
        <w:t>an, Iran</w:t>
      </w:r>
    </w:p>
    <w:p w14:paraId="45A5CE0A" w14:textId="77777777" w:rsidR="0048522A" w:rsidRDefault="00280ED4">
      <w:pPr>
        <w:spacing w:line="276" w:lineRule="auto"/>
      </w:pPr>
      <w:r>
        <w:t>2- Medical student, Isfahan University of Medical Sciences, Isfahan, Iran</w:t>
      </w:r>
    </w:p>
    <w:p w14:paraId="04DE2B81" w14:textId="77777777" w:rsidR="0048522A" w:rsidRDefault="00280ED4">
      <w:pPr>
        <w:spacing w:line="276" w:lineRule="auto"/>
      </w:pPr>
      <w:r>
        <w:t>3- Division of Data Driven and Digital Health (D3M), The Charles Bronfman Institute for Personalized Medicine, Icahn School of Medicine at Mount Sinai, New York, NY, USA</w:t>
      </w:r>
    </w:p>
    <w:p w14:paraId="5A37AD7B" w14:textId="77777777" w:rsidR="0048522A" w:rsidRDefault="00280ED4">
      <w:pPr>
        <w:spacing w:line="276" w:lineRule="auto"/>
      </w:pPr>
      <w:r>
        <w:t>4-</w:t>
      </w:r>
    </w:p>
    <w:p w14:paraId="25073BAD" w14:textId="77777777" w:rsidR="0048522A" w:rsidRDefault="00280ED4">
      <w:pPr>
        <w:spacing w:line="276" w:lineRule="auto"/>
      </w:pPr>
      <w:r>
        <w:t>5-</w:t>
      </w:r>
    </w:p>
    <w:p w14:paraId="21891638" w14:textId="77777777" w:rsidR="0048522A" w:rsidRDefault="00280ED4">
      <w:pPr>
        <w:spacing w:line="276" w:lineRule="auto"/>
      </w:pPr>
      <w:r>
        <w:t>X- Department of Emergency Medicine, School of Medicine, Safety Promotion and Injury Prevention Research Center, Imam Hossein Hospital, Shahid Beheshti University of Medical Sciences, Tehran, Iran</w:t>
      </w:r>
    </w:p>
    <w:p w14:paraId="232628EE" w14:textId="77777777" w:rsidR="0048522A" w:rsidRDefault="00280ED4">
      <w:pPr>
        <w:spacing w:line="276" w:lineRule="auto"/>
      </w:pPr>
      <w:r>
        <w:t>X- Infectious Diseases and Tropical Medicine Research Ce</w:t>
      </w:r>
      <w:r>
        <w:t>nter, Shahid Beheshti University of Medical Sciences, Tehran, Iran</w:t>
      </w:r>
    </w:p>
    <w:p w14:paraId="09FCE9FD" w14:textId="77777777" w:rsidR="0048522A" w:rsidRDefault="00280ED4">
      <w:pPr>
        <w:spacing w:line="276" w:lineRule="auto"/>
      </w:pPr>
      <w:r>
        <w:t xml:space="preserve">X- Department of Infectious Diseases, </w:t>
      </w:r>
      <w:proofErr w:type="spellStart"/>
      <w:r>
        <w:t>Loghman</w:t>
      </w:r>
      <w:proofErr w:type="spellEnd"/>
      <w:r>
        <w:t xml:space="preserve"> Hakim Hospital, Shahid Beheshti University of Medical Sciences, Tehran, Iran</w:t>
      </w:r>
    </w:p>
    <w:p w14:paraId="46A932E0" w14:textId="77777777" w:rsidR="0048522A" w:rsidRDefault="0048522A">
      <w:pPr>
        <w:spacing w:line="276" w:lineRule="auto"/>
      </w:pPr>
    </w:p>
    <w:p w14:paraId="64119C68" w14:textId="77777777" w:rsidR="0048522A" w:rsidRDefault="00280ED4">
      <w:pPr>
        <w:spacing w:line="276" w:lineRule="auto"/>
      </w:pPr>
      <w:r>
        <w:t xml:space="preserve">* Corresponding to: </w:t>
      </w:r>
      <w:proofErr w:type="spellStart"/>
      <w:r>
        <w:t>Seyed</w:t>
      </w:r>
      <w:proofErr w:type="spellEnd"/>
      <w:r>
        <w:t xml:space="preserve"> Amir Ahmad </w:t>
      </w:r>
      <w:proofErr w:type="spellStart"/>
      <w:r>
        <w:t>Safavi-Naini</w:t>
      </w:r>
      <w:proofErr w:type="spellEnd"/>
      <w:r>
        <w:t xml:space="preserve"> (</w:t>
      </w:r>
      <w:hyperlink r:id="rId6">
        <w:r>
          <w:rPr>
            <w:u w:val="single"/>
          </w:rPr>
          <w:t>sdamirsa@ymail.com</w:t>
        </w:r>
      </w:hyperlink>
      <w:r>
        <w:t xml:space="preserve">) and Mohamad Amin </w:t>
      </w:r>
      <w:proofErr w:type="spellStart"/>
      <w:r>
        <w:t>Pourhoseingholi</w:t>
      </w:r>
      <w:proofErr w:type="spellEnd"/>
      <w:r>
        <w:t xml:space="preserve"> (xxx)</w:t>
      </w:r>
    </w:p>
    <w:p w14:paraId="12AA243D" w14:textId="77777777" w:rsidR="0048522A" w:rsidRDefault="0048522A"/>
    <w:p w14:paraId="243D0590" w14:textId="77777777" w:rsidR="0048522A" w:rsidRDefault="00280ED4">
      <w:pPr>
        <w:spacing w:after="160" w:line="259" w:lineRule="auto"/>
        <w:jc w:val="left"/>
      </w:pPr>
      <w:r>
        <w:br w:type="page"/>
      </w:r>
    </w:p>
    <w:p w14:paraId="540B3124" w14:textId="77777777" w:rsidR="0048522A" w:rsidRDefault="00280ED4">
      <w:r>
        <w:lastRenderedPageBreak/>
        <w:t>Authors’ Detail</w:t>
      </w:r>
    </w:p>
    <w:tbl>
      <w:tblPr>
        <w:tblStyle w:va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2"/>
        <w:gridCol w:w="1872"/>
        <w:gridCol w:w="1872"/>
        <w:gridCol w:w="1872"/>
        <w:gridCol w:w="1872"/>
      </w:tblGrid>
      <w:tr w:rsidR="0048522A" w14:paraId="6D9CF00F" w14:textId="77777777">
        <w:tc>
          <w:tcPr>
            <w:tcW w:w="1872" w:type="dxa"/>
          </w:tcPr>
          <w:p w14:paraId="4C690506" w14:textId="77777777" w:rsidR="0048522A" w:rsidRDefault="00280ED4">
            <w:r>
              <w:t>Full Name</w:t>
            </w:r>
          </w:p>
        </w:tc>
        <w:tc>
          <w:tcPr>
            <w:tcW w:w="1872" w:type="dxa"/>
          </w:tcPr>
          <w:p w14:paraId="73F293F0" w14:textId="77777777" w:rsidR="0048522A" w:rsidRDefault="00280ED4">
            <w:r>
              <w:t>Position</w:t>
            </w:r>
          </w:p>
        </w:tc>
        <w:tc>
          <w:tcPr>
            <w:tcW w:w="1872" w:type="dxa"/>
          </w:tcPr>
          <w:p w14:paraId="3C225972" w14:textId="77777777" w:rsidR="0048522A" w:rsidRDefault="00280ED4">
            <w:r>
              <w:t>Email; ORCID</w:t>
            </w:r>
          </w:p>
        </w:tc>
        <w:tc>
          <w:tcPr>
            <w:tcW w:w="1872" w:type="dxa"/>
          </w:tcPr>
          <w:p w14:paraId="0CCE3C9D" w14:textId="77777777" w:rsidR="0048522A" w:rsidRDefault="00280ED4">
            <w:r>
              <w:t>Affiliation</w:t>
            </w:r>
          </w:p>
        </w:tc>
        <w:tc>
          <w:tcPr>
            <w:tcW w:w="1872" w:type="dxa"/>
          </w:tcPr>
          <w:p w14:paraId="5EF8107A" w14:textId="77777777" w:rsidR="0048522A" w:rsidRDefault="00280ED4">
            <w:r>
              <w:t>Contribution</w:t>
            </w:r>
          </w:p>
        </w:tc>
      </w:tr>
      <w:tr w:rsidR="0048522A" w14:paraId="3D530654" w14:textId="77777777">
        <w:tc>
          <w:tcPr>
            <w:tcW w:w="1872" w:type="dxa"/>
          </w:tcPr>
          <w:p w14:paraId="38B26430" w14:textId="77777777" w:rsidR="0048522A" w:rsidRDefault="00280ED4">
            <w:pPr>
              <w:rPr>
                <w:sz w:val="20"/>
                <w:szCs w:val="20"/>
              </w:rPr>
            </w:pPr>
            <w:r>
              <w:t xml:space="preserve">Mohammadreza </w:t>
            </w:r>
            <w:proofErr w:type="spellStart"/>
            <w:r>
              <w:t>Ghaffarzadeh-Esfahani</w:t>
            </w:r>
            <w:proofErr w:type="spellEnd"/>
          </w:p>
        </w:tc>
        <w:tc>
          <w:tcPr>
            <w:tcW w:w="1872" w:type="dxa"/>
          </w:tcPr>
          <w:p w14:paraId="2EBA5F47" w14:textId="77777777" w:rsidR="0048522A" w:rsidRDefault="0048522A">
            <w:pPr>
              <w:rPr>
                <w:sz w:val="20"/>
                <w:szCs w:val="20"/>
              </w:rPr>
            </w:pPr>
          </w:p>
        </w:tc>
        <w:tc>
          <w:tcPr>
            <w:tcW w:w="1872" w:type="dxa"/>
          </w:tcPr>
          <w:p w14:paraId="3EE5F877" w14:textId="77777777" w:rsidR="0048522A" w:rsidRDefault="00280ED4">
            <w:pPr>
              <w:rPr>
                <w:sz w:val="20"/>
                <w:szCs w:val="20"/>
                <w:u w:val="single"/>
              </w:rPr>
            </w:pPr>
            <w:r>
              <w:rPr>
                <w:sz w:val="20"/>
                <w:szCs w:val="20"/>
                <w:u w:val="single"/>
              </w:rPr>
              <w:t>mreghafarzadeh@gmail.com</w:t>
            </w:r>
          </w:p>
          <w:p w14:paraId="1779C69F" w14:textId="77777777" w:rsidR="0048522A" w:rsidRDefault="00280ED4">
            <w:pPr>
              <w:rPr>
                <w:sz w:val="20"/>
                <w:szCs w:val="20"/>
                <w:u w:val="single"/>
              </w:rPr>
            </w:pPr>
            <w:r>
              <w:rPr>
                <w:sz w:val="20"/>
                <w:szCs w:val="20"/>
                <w:u w:val="single"/>
              </w:rPr>
              <w:t>ORCID: 0009-0009-9322-5471</w:t>
            </w:r>
          </w:p>
        </w:tc>
        <w:tc>
          <w:tcPr>
            <w:tcW w:w="1872" w:type="dxa"/>
            <w:vAlign w:val="bottom"/>
          </w:tcPr>
          <w:p w14:paraId="35C58FFD" w14:textId="77777777" w:rsidR="0048522A" w:rsidRDefault="00280ED4">
            <w:pPr>
              <w:pBdr>
                <w:top w:val="nil"/>
                <w:left w:val="nil"/>
                <w:bottom w:val="nil"/>
                <w:right w:val="nil"/>
                <w:between w:val="nil"/>
              </w:pBdr>
              <w:rPr>
                <w:sz w:val="18"/>
                <w:szCs w:val="18"/>
              </w:rPr>
            </w:pPr>
            <w:r>
              <w:rPr>
                <w:sz w:val="18"/>
                <w:szCs w:val="18"/>
              </w:rPr>
              <w:t>(a) Research Institute for Gastroenterology and Liver Diseases, Shahid Beheshti University of Medical Sciences, Tehran, Iran</w:t>
            </w:r>
          </w:p>
          <w:p w14:paraId="7731A8A9" w14:textId="77777777" w:rsidR="0048522A" w:rsidRDefault="00280ED4">
            <w:r>
              <w:t xml:space="preserve">(b) </w:t>
            </w:r>
            <w:proofErr w:type="spellStart"/>
            <w:r>
              <w:t>xxxx</w:t>
            </w:r>
            <w:proofErr w:type="spellEnd"/>
          </w:p>
        </w:tc>
        <w:tc>
          <w:tcPr>
            <w:tcW w:w="1872" w:type="dxa"/>
          </w:tcPr>
          <w:p w14:paraId="47204DBC" w14:textId="77777777" w:rsidR="0048522A" w:rsidRDefault="00280ED4">
            <w:pPr>
              <w:rPr>
                <w:sz w:val="20"/>
                <w:szCs w:val="20"/>
              </w:rPr>
            </w:pPr>
            <w:r>
              <w:t>Conceptualization, Methodology, Programming, Investigation, Writing Original Draft</w:t>
            </w:r>
          </w:p>
        </w:tc>
      </w:tr>
      <w:tr w:rsidR="0048522A" w14:paraId="3131717E" w14:textId="77777777">
        <w:tc>
          <w:tcPr>
            <w:tcW w:w="1872" w:type="dxa"/>
          </w:tcPr>
          <w:p w14:paraId="3526A6F9" w14:textId="77777777" w:rsidR="0048522A" w:rsidRDefault="0048522A">
            <w:pPr>
              <w:rPr>
                <w:sz w:val="20"/>
                <w:szCs w:val="20"/>
              </w:rPr>
            </w:pPr>
          </w:p>
        </w:tc>
        <w:tc>
          <w:tcPr>
            <w:tcW w:w="1872" w:type="dxa"/>
          </w:tcPr>
          <w:p w14:paraId="26E06BDC" w14:textId="77777777" w:rsidR="0048522A" w:rsidRDefault="0048522A">
            <w:pPr>
              <w:rPr>
                <w:sz w:val="20"/>
                <w:szCs w:val="20"/>
              </w:rPr>
            </w:pPr>
          </w:p>
        </w:tc>
        <w:tc>
          <w:tcPr>
            <w:tcW w:w="1872" w:type="dxa"/>
          </w:tcPr>
          <w:p w14:paraId="0A96A2C1" w14:textId="77777777" w:rsidR="0048522A" w:rsidRDefault="0048522A">
            <w:pPr>
              <w:rPr>
                <w:sz w:val="20"/>
                <w:szCs w:val="20"/>
                <w:u w:val="single"/>
              </w:rPr>
            </w:pPr>
          </w:p>
        </w:tc>
        <w:tc>
          <w:tcPr>
            <w:tcW w:w="1872" w:type="dxa"/>
            <w:vAlign w:val="bottom"/>
          </w:tcPr>
          <w:p w14:paraId="4FEE72B2" w14:textId="77777777" w:rsidR="0048522A" w:rsidRDefault="0048522A"/>
        </w:tc>
        <w:tc>
          <w:tcPr>
            <w:tcW w:w="1872" w:type="dxa"/>
          </w:tcPr>
          <w:p w14:paraId="09B2F36E" w14:textId="77777777" w:rsidR="0048522A" w:rsidRDefault="0048522A">
            <w:pPr>
              <w:rPr>
                <w:sz w:val="20"/>
                <w:szCs w:val="20"/>
              </w:rPr>
            </w:pPr>
          </w:p>
        </w:tc>
      </w:tr>
      <w:tr w:rsidR="0048522A" w14:paraId="36BBEEDD" w14:textId="77777777">
        <w:tc>
          <w:tcPr>
            <w:tcW w:w="1872" w:type="dxa"/>
          </w:tcPr>
          <w:p w14:paraId="50DBC0E5" w14:textId="77777777" w:rsidR="0048522A" w:rsidRDefault="00280ED4">
            <w:r>
              <w:rPr>
                <w:sz w:val="20"/>
                <w:szCs w:val="20"/>
              </w:rPr>
              <w:t>Ali Soroush</w:t>
            </w:r>
          </w:p>
        </w:tc>
        <w:tc>
          <w:tcPr>
            <w:tcW w:w="1872" w:type="dxa"/>
          </w:tcPr>
          <w:p w14:paraId="1983EE08" w14:textId="77777777" w:rsidR="0048522A" w:rsidRDefault="00280ED4">
            <w:r>
              <w:rPr>
                <w:sz w:val="20"/>
                <w:szCs w:val="20"/>
              </w:rPr>
              <w:t>MD, Assistant Professor of Gastroenterology</w:t>
            </w:r>
          </w:p>
        </w:tc>
        <w:tc>
          <w:tcPr>
            <w:tcW w:w="1872" w:type="dxa"/>
          </w:tcPr>
          <w:p w14:paraId="754F5E67" w14:textId="77777777" w:rsidR="0048522A" w:rsidRDefault="00280ED4">
            <w:hyperlink r:id="rId7">
              <w:r>
                <w:rPr>
                  <w:sz w:val="20"/>
                  <w:szCs w:val="20"/>
                </w:rPr>
                <w:t>ali.soroush.2012@gmail.com</w:t>
              </w:r>
            </w:hyperlink>
            <w:r>
              <w:rPr>
                <w:sz w:val="20"/>
                <w:szCs w:val="20"/>
                <w:u w:val="single"/>
              </w:rPr>
              <w:t xml:space="preserve">; </w:t>
            </w:r>
            <w:r>
              <w:rPr>
                <w:sz w:val="20"/>
                <w:szCs w:val="20"/>
              </w:rPr>
              <w:t>0000-0001-6900-5596</w:t>
            </w:r>
          </w:p>
        </w:tc>
        <w:tc>
          <w:tcPr>
            <w:tcW w:w="1872" w:type="dxa"/>
            <w:vAlign w:val="bottom"/>
          </w:tcPr>
          <w:p w14:paraId="00E589C9" w14:textId="77777777" w:rsidR="0048522A" w:rsidRDefault="00280ED4">
            <w:r>
              <w:t>Division of Data Driven and Digital Health (D3M), The Charles Bronfman Institute for Personalized M</w:t>
            </w:r>
            <w:r>
              <w:t>edicine, Icahn School of Medicine at Mount Sinai, New York, NY, USA</w:t>
            </w:r>
          </w:p>
        </w:tc>
        <w:tc>
          <w:tcPr>
            <w:tcW w:w="1872" w:type="dxa"/>
          </w:tcPr>
          <w:p w14:paraId="00E39AF2" w14:textId="77777777" w:rsidR="0048522A" w:rsidRDefault="00280ED4">
            <w:r>
              <w:rPr>
                <w:sz w:val="20"/>
                <w:szCs w:val="20"/>
              </w:rPr>
              <w:t>Methodology, Validation</w:t>
            </w:r>
          </w:p>
        </w:tc>
      </w:tr>
      <w:tr w:rsidR="0048522A" w14:paraId="356C21D4" w14:textId="77777777">
        <w:tc>
          <w:tcPr>
            <w:tcW w:w="1872" w:type="dxa"/>
          </w:tcPr>
          <w:p w14:paraId="62C7550E" w14:textId="77777777" w:rsidR="0048522A" w:rsidRDefault="0048522A"/>
        </w:tc>
        <w:tc>
          <w:tcPr>
            <w:tcW w:w="1872" w:type="dxa"/>
          </w:tcPr>
          <w:p w14:paraId="1416F798" w14:textId="77777777" w:rsidR="0048522A" w:rsidRDefault="0048522A"/>
        </w:tc>
        <w:tc>
          <w:tcPr>
            <w:tcW w:w="1872" w:type="dxa"/>
          </w:tcPr>
          <w:p w14:paraId="50253F36" w14:textId="77777777" w:rsidR="0048522A" w:rsidRDefault="0048522A"/>
        </w:tc>
        <w:tc>
          <w:tcPr>
            <w:tcW w:w="1872" w:type="dxa"/>
          </w:tcPr>
          <w:p w14:paraId="3FF6CEE9" w14:textId="77777777" w:rsidR="0048522A" w:rsidRDefault="0048522A"/>
        </w:tc>
        <w:tc>
          <w:tcPr>
            <w:tcW w:w="1872" w:type="dxa"/>
          </w:tcPr>
          <w:p w14:paraId="7A6CA7BE" w14:textId="77777777" w:rsidR="0048522A" w:rsidRDefault="0048522A"/>
        </w:tc>
      </w:tr>
      <w:tr w:rsidR="0048522A" w14:paraId="1F0B39A3" w14:textId="77777777">
        <w:tc>
          <w:tcPr>
            <w:tcW w:w="1872" w:type="dxa"/>
          </w:tcPr>
          <w:p w14:paraId="105A9AF5" w14:textId="77777777" w:rsidR="0048522A" w:rsidRDefault="0048522A">
            <w:pPr>
              <w:pBdr>
                <w:top w:val="nil"/>
                <w:left w:val="nil"/>
                <w:bottom w:val="nil"/>
                <w:right w:val="nil"/>
                <w:between w:val="nil"/>
              </w:pBdr>
              <w:rPr>
                <w:sz w:val="18"/>
                <w:szCs w:val="18"/>
              </w:rPr>
            </w:pPr>
          </w:p>
        </w:tc>
        <w:tc>
          <w:tcPr>
            <w:tcW w:w="1872" w:type="dxa"/>
          </w:tcPr>
          <w:p w14:paraId="7EF773C7" w14:textId="77777777" w:rsidR="0048522A" w:rsidRDefault="0048522A">
            <w:pPr>
              <w:pBdr>
                <w:top w:val="nil"/>
                <w:left w:val="nil"/>
                <w:bottom w:val="nil"/>
                <w:right w:val="nil"/>
                <w:between w:val="nil"/>
              </w:pBdr>
              <w:rPr>
                <w:sz w:val="18"/>
                <w:szCs w:val="18"/>
              </w:rPr>
            </w:pPr>
          </w:p>
        </w:tc>
        <w:tc>
          <w:tcPr>
            <w:tcW w:w="1872" w:type="dxa"/>
          </w:tcPr>
          <w:p w14:paraId="7621A422" w14:textId="77777777" w:rsidR="0048522A" w:rsidRDefault="0048522A">
            <w:pPr>
              <w:pBdr>
                <w:top w:val="nil"/>
                <w:left w:val="nil"/>
                <w:bottom w:val="nil"/>
                <w:right w:val="nil"/>
                <w:between w:val="nil"/>
              </w:pBdr>
              <w:rPr>
                <w:sz w:val="18"/>
                <w:szCs w:val="18"/>
              </w:rPr>
            </w:pPr>
          </w:p>
        </w:tc>
        <w:tc>
          <w:tcPr>
            <w:tcW w:w="1872" w:type="dxa"/>
          </w:tcPr>
          <w:p w14:paraId="03A29C86" w14:textId="77777777" w:rsidR="0048522A" w:rsidRDefault="0048522A">
            <w:pPr>
              <w:pBdr>
                <w:top w:val="nil"/>
                <w:left w:val="nil"/>
                <w:bottom w:val="nil"/>
                <w:right w:val="nil"/>
                <w:between w:val="nil"/>
              </w:pBdr>
              <w:rPr>
                <w:sz w:val="18"/>
                <w:szCs w:val="18"/>
              </w:rPr>
            </w:pPr>
          </w:p>
        </w:tc>
        <w:tc>
          <w:tcPr>
            <w:tcW w:w="1872" w:type="dxa"/>
          </w:tcPr>
          <w:p w14:paraId="105B7103" w14:textId="77777777" w:rsidR="0048522A" w:rsidRDefault="0048522A">
            <w:pPr>
              <w:pBdr>
                <w:top w:val="nil"/>
                <w:left w:val="nil"/>
                <w:bottom w:val="nil"/>
                <w:right w:val="nil"/>
                <w:between w:val="nil"/>
              </w:pBdr>
              <w:rPr>
                <w:sz w:val="18"/>
                <w:szCs w:val="18"/>
              </w:rPr>
            </w:pPr>
          </w:p>
        </w:tc>
      </w:tr>
      <w:tr w:rsidR="0048522A" w14:paraId="15B6ADEB" w14:textId="77777777">
        <w:tc>
          <w:tcPr>
            <w:tcW w:w="1872" w:type="dxa"/>
          </w:tcPr>
          <w:p w14:paraId="0CAEE8E0" w14:textId="77777777" w:rsidR="0048522A" w:rsidRDefault="0048522A">
            <w:pPr>
              <w:pBdr>
                <w:top w:val="nil"/>
                <w:left w:val="nil"/>
                <w:bottom w:val="nil"/>
                <w:right w:val="nil"/>
                <w:between w:val="nil"/>
              </w:pBdr>
              <w:rPr>
                <w:sz w:val="18"/>
                <w:szCs w:val="18"/>
              </w:rPr>
            </w:pPr>
          </w:p>
        </w:tc>
        <w:tc>
          <w:tcPr>
            <w:tcW w:w="1872" w:type="dxa"/>
          </w:tcPr>
          <w:p w14:paraId="2D2897DE" w14:textId="77777777" w:rsidR="0048522A" w:rsidRDefault="0048522A">
            <w:pPr>
              <w:pBdr>
                <w:top w:val="nil"/>
                <w:left w:val="nil"/>
                <w:bottom w:val="nil"/>
                <w:right w:val="nil"/>
                <w:between w:val="nil"/>
              </w:pBdr>
              <w:rPr>
                <w:sz w:val="18"/>
                <w:szCs w:val="18"/>
              </w:rPr>
            </w:pPr>
          </w:p>
        </w:tc>
        <w:tc>
          <w:tcPr>
            <w:tcW w:w="1872" w:type="dxa"/>
          </w:tcPr>
          <w:p w14:paraId="0956E5DC" w14:textId="77777777" w:rsidR="0048522A" w:rsidRDefault="0048522A">
            <w:pPr>
              <w:pBdr>
                <w:top w:val="nil"/>
                <w:left w:val="nil"/>
                <w:bottom w:val="nil"/>
                <w:right w:val="nil"/>
                <w:between w:val="nil"/>
              </w:pBdr>
              <w:rPr>
                <w:sz w:val="18"/>
                <w:szCs w:val="18"/>
              </w:rPr>
            </w:pPr>
          </w:p>
        </w:tc>
        <w:tc>
          <w:tcPr>
            <w:tcW w:w="1872" w:type="dxa"/>
          </w:tcPr>
          <w:p w14:paraId="65BCE3F7" w14:textId="77777777" w:rsidR="0048522A" w:rsidRDefault="0048522A">
            <w:pPr>
              <w:pBdr>
                <w:top w:val="nil"/>
                <w:left w:val="nil"/>
                <w:bottom w:val="nil"/>
                <w:right w:val="nil"/>
                <w:between w:val="nil"/>
              </w:pBdr>
              <w:rPr>
                <w:sz w:val="18"/>
                <w:szCs w:val="18"/>
              </w:rPr>
            </w:pPr>
          </w:p>
        </w:tc>
        <w:tc>
          <w:tcPr>
            <w:tcW w:w="1872" w:type="dxa"/>
          </w:tcPr>
          <w:p w14:paraId="1A8259AB" w14:textId="77777777" w:rsidR="0048522A" w:rsidRDefault="0048522A">
            <w:pPr>
              <w:pBdr>
                <w:top w:val="nil"/>
                <w:left w:val="nil"/>
                <w:bottom w:val="nil"/>
                <w:right w:val="nil"/>
                <w:between w:val="nil"/>
              </w:pBdr>
              <w:rPr>
                <w:sz w:val="18"/>
                <w:szCs w:val="18"/>
              </w:rPr>
            </w:pPr>
          </w:p>
        </w:tc>
      </w:tr>
      <w:tr w:rsidR="0048522A" w14:paraId="59E43128" w14:textId="77777777">
        <w:tc>
          <w:tcPr>
            <w:tcW w:w="1872" w:type="dxa"/>
          </w:tcPr>
          <w:p w14:paraId="1C3ADE13" w14:textId="77777777" w:rsidR="0048522A" w:rsidRDefault="0048522A">
            <w:pPr>
              <w:pBdr>
                <w:top w:val="nil"/>
                <w:left w:val="nil"/>
                <w:bottom w:val="nil"/>
                <w:right w:val="nil"/>
                <w:between w:val="nil"/>
              </w:pBdr>
              <w:rPr>
                <w:sz w:val="18"/>
                <w:szCs w:val="18"/>
              </w:rPr>
            </w:pPr>
          </w:p>
        </w:tc>
        <w:tc>
          <w:tcPr>
            <w:tcW w:w="1872" w:type="dxa"/>
          </w:tcPr>
          <w:p w14:paraId="1966403E" w14:textId="77777777" w:rsidR="0048522A" w:rsidRDefault="0048522A">
            <w:pPr>
              <w:pBdr>
                <w:top w:val="nil"/>
                <w:left w:val="nil"/>
                <w:bottom w:val="nil"/>
                <w:right w:val="nil"/>
                <w:between w:val="nil"/>
              </w:pBdr>
              <w:rPr>
                <w:sz w:val="18"/>
                <w:szCs w:val="18"/>
              </w:rPr>
            </w:pPr>
          </w:p>
        </w:tc>
        <w:tc>
          <w:tcPr>
            <w:tcW w:w="1872" w:type="dxa"/>
          </w:tcPr>
          <w:p w14:paraId="02BB4CFD" w14:textId="77777777" w:rsidR="0048522A" w:rsidRDefault="0048522A">
            <w:pPr>
              <w:pBdr>
                <w:top w:val="nil"/>
                <w:left w:val="nil"/>
                <w:bottom w:val="nil"/>
                <w:right w:val="nil"/>
                <w:between w:val="nil"/>
              </w:pBdr>
              <w:rPr>
                <w:sz w:val="18"/>
                <w:szCs w:val="18"/>
              </w:rPr>
            </w:pPr>
          </w:p>
        </w:tc>
        <w:tc>
          <w:tcPr>
            <w:tcW w:w="1872" w:type="dxa"/>
          </w:tcPr>
          <w:p w14:paraId="66853DCE" w14:textId="77777777" w:rsidR="0048522A" w:rsidRDefault="0048522A">
            <w:pPr>
              <w:pBdr>
                <w:top w:val="nil"/>
                <w:left w:val="nil"/>
                <w:bottom w:val="nil"/>
                <w:right w:val="nil"/>
                <w:between w:val="nil"/>
              </w:pBdr>
              <w:rPr>
                <w:sz w:val="18"/>
                <w:szCs w:val="18"/>
              </w:rPr>
            </w:pPr>
          </w:p>
        </w:tc>
        <w:tc>
          <w:tcPr>
            <w:tcW w:w="1872" w:type="dxa"/>
          </w:tcPr>
          <w:p w14:paraId="20A0F503" w14:textId="77777777" w:rsidR="0048522A" w:rsidRDefault="0048522A">
            <w:pPr>
              <w:pBdr>
                <w:top w:val="nil"/>
                <w:left w:val="nil"/>
                <w:bottom w:val="nil"/>
                <w:right w:val="nil"/>
                <w:between w:val="nil"/>
              </w:pBdr>
              <w:rPr>
                <w:sz w:val="18"/>
                <w:szCs w:val="18"/>
              </w:rPr>
            </w:pPr>
          </w:p>
        </w:tc>
      </w:tr>
      <w:tr w:rsidR="0048522A" w14:paraId="77F5C953" w14:textId="77777777">
        <w:tc>
          <w:tcPr>
            <w:tcW w:w="1872" w:type="dxa"/>
          </w:tcPr>
          <w:p w14:paraId="223EA6CC" w14:textId="77777777" w:rsidR="0048522A" w:rsidRDefault="0048522A"/>
        </w:tc>
        <w:tc>
          <w:tcPr>
            <w:tcW w:w="1872" w:type="dxa"/>
          </w:tcPr>
          <w:p w14:paraId="58919CBA" w14:textId="77777777" w:rsidR="0048522A" w:rsidRDefault="0048522A"/>
        </w:tc>
        <w:tc>
          <w:tcPr>
            <w:tcW w:w="1872" w:type="dxa"/>
          </w:tcPr>
          <w:p w14:paraId="65366362" w14:textId="77777777" w:rsidR="0048522A" w:rsidRDefault="0048522A"/>
        </w:tc>
        <w:tc>
          <w:tcPr>
            <w:tcW w:w="1872" w:type="dxa"/>
          </w:tcPr>
          <w:p w14:paraId="728FA24E" w14:textId="77777777" w:rsidR="0048522A" w:rsidRDefault="0048522A"/>
        </w:tc>
        <w:tc>
          <w:tcPr>
            <w:tcW w:w="1872" w:type="dxa"/>
          </w:tcPr>
          <w:p w14:paraId="0B528645" w14:textId="77777777" w:rsidR="0048522A" w:rsidRDefault="0048522A"/>
        </w:tc>
      </w:tr>
      <w:tr w:rsidR="0048522A" w14:paraId="6C63CF27" w14:textId="77777777">
        <w:tc>
          <w:tcPr>
            <w:tcW w:w="1872" w:type="dxa"/>
          </w:tcPr>
          <w:p w14:paraId="2B396133" w14:textId="77777777" w:rsidR="0048522A" w:rsidRDefault="00280ED4">
            <w:proofErr w:type="spellStart"/>
            <w:r>
              <w:t>Hamidreza</w:t>
            </w:r>
            <w:proofErr w:type="spellEnd"/>
            <w:r>
              <w:t xml:space="preserve"> </w:t>
            </w:r>
            <w:proofErr w:type="spellStart"/>
            <w:r>
              <w:t>Hatamabadi</w:t>
            </w:r>
            <w:proofErr w:type="spellEnd"/>
          </w:p>
        </w:tc>
        <w:tc>
          <w:tcPr>
            <w:tcW w:w="1872" w:type="dxa"/>
          </w:tcPr>
          <w:p w14:paraId="5352B8AB" w14:textId="77777777" w:rsidR="0048522A" w:rsidRDefault="0048522A"/>
        </w:tc>
        <w:tc>
          <w:tcPr>
            <w:tcW w:w="1872" w:type="dxa"/>
          </w:tcPr>
          <w:p w14:paraId="27835B7A" w14:textId="77777777" w:rsidR="0048522A" w:rsidRDefault="0048522A"/>
        </w:tc>
        <w:tc>
          <w:tcPr>
            <w:tcW w:w="1872" w:type="dxa"/>
          </w:tcPr>
          <w:p w14:paraId="75592B9D" w14:textId="77777777" w:rsidR="0048522A" w:rsidRDefault="00280ED4">
            <w:r>
              <w:t xml:space="preserve">Department of Emergency Medicine, School of Medicine, Safety Promotion and Injury Prevention Research Center, Imam Hossein Hospital, Shahid Beheshti University of Medical </w:t>
            </w:r>
            <w:r>
              <w:lastRenderedPageBreak/>
              <w:t>Sciences, Tehran, Iran</w:t>
            </w:r>
          </w:p>
        </w:tc>
        <w:tc>
          <w:tcPr>
            <w:tcW w:w="1872" w:type="dxa"/>
          </w:tcPr>
          <w:p w14:paraId="78EB0D22" w14:textId="77777777" w:rsidR="0048522A" w:rsidRDefault="0048522A"/>
        </w:tc>
      </w:tr>
      <w:tr w:rsidR="0048522A" w14:paraId="78E9360E" w14:textId="77777777">
        <w:tc>
          <w:tcPr>
            <w:tcW w:w="1872" w:type="dxa"/>
          </w:tcPr>
          <w:p w14:paraId="4C0F0A79" w14:textId="77777777" w:rsidR="0048522A" w:rsidRDefault="00280ED4">
            <w:bookmarkStart w:id="0" w:name="_gjdgxs" w:colFirst="0" w:colLast="0"/>
            <w:bookmarkEnd w:id="0"/>
            <w:proofErr w:type="spellStart"/>
            <w:r>
              <w:t>Ilad</w:t>
            </w:r>
            <w:proofErr w:type="spellEnd"/>
            <w:r>
              <w:t xml:space="preserve"> </w:t>
            </w:r>
            <w:proofErr w:type="spellStart"/>
            <w:r>
              <w:t>Alavi</w:t>
            </w:r>
            <w:proofErr w:type="spellEnd"/>
            <w:r>
              <w:t xml:space="preserve"> </w:t>
            </w:r>
            <w:proofErr w:type="spellStart"/>
            <w:r>
              <w:t>Darazam</w:t>
            </w:r>
            <w:proofErr w:type="spellEnd"/>
          </w:p>
        </w:tc>
        <w:tc>
          <w:tcPr>
            <w:tcW w:w="1872" w:type="dxa"/>
          </w:tcPr>
          <w:p w14:paraId="78118ECF" w14:textId="77777777" w:rsidR="0048522A" w:rsidRDefault="0048522A"/>
        </w:tc>
        <w:tc>
          <w:tcPr>
            <w:tcW w:w="1872" w:type="dxa"/>
          </w:tcPr>
          <w:p w14:paraId="54A086A5" w14:textId="77777777" w:rsidR="0048522A" w:rsidRDefault="00280ED4">
            <w:hyperlink r:id="rId8">
              <w:r>
                <w:rPr>
                  <w:u w:val="single"/>
                </w:rPr>
                <w:t>ilad13@yahoo.com</w:t>
              </w:r>
            </w:hyperlink>
            <w:r>
              <w:t>; 0000-0002-4440-335X</w:t>
            </w:r>
          </w:p>
        </w:tc>
        <w:tc>
          <w:tcPr>
            <w:tcW w:w="1872" w:type="dxa"/>
          </w:tcPr>
          <w:p w14:paraId="2D5A5410" w14:textId="77777777" w:rsidR="0048522A" w:rsidRDefault="00280ED4">
            <w:pPr>
              <w:pBdr>
                <w:top w:val="nil"/>
                <w:left w:val="nil"/>
                <w:bottom w:val="nil"/>
                <w:right w:val="nil"/>
                <w:between w:val="nil"/>
              </w:pBdr>
              <w:rPr>
                <w:sz w:val="18"/>
                <w:szCs w:val="18"/>
              </w:rPr>
            </w:pPr>
            <w:r>
              <w:rPr>
                <w:sz w:val="18"/>
                <w:szCs w:val="18"/>
              </w:rPr>
              <w:t>(a) Infectious Diseases and Tropical Medicine Research Center, Shahid Beheshti University of Medical Sciences, Tehran, Iran</w:t>
            </w:r>
          </w:p>
          <w:p w14:paraId="7D57C7C5" w14:textId="77777777" w:rsidR="0048522A" w:rsidRDefault="00280ED4">
            <w:r>
              <w:t xml:space="preserve">(b) Department of Infectious Diseases, </w:t>
            </w:r>
            <w:proofErr w:type="spellStart"/>
            <w:r>
              <w:t>Loghman</w:t>
            </w:r>
            <w:proofErr w:type="spellEnd"/>
            <w:r>
              <w:t xml:space="preserve"> Hakim </w:t>
            </w:r>
            <w:r>
              <w:t>Hospital, Shahid Beheshti University of Medical Sciences, Tehran, Iran</w:t>
            </w:r>
          </w:p>
        </w:tc>
        <w:tc>
          <w:tcPr>
            <w:tcW w:w="1872" w:type="dxa"/>
          </w:tcPr>
          <w:p w14:paraId="2B97C83A" w14:textId="77777777" w:rsidR="0048522A" w:rsidRDefault="0048522A"/>
        </w:tc>
      </w:tr>
      <w:tr w:rsidR="0048522A" w14:paraId="51D9A04A" w14:textId="77777777">
        <w:tc>
          <w:tcPr>
            <w:tcW w:w="1872" w:type="dxa"/>
          </w:tcPr>
          <w:p w14:paraId="25CBA0E3" w14:textId="77777777" w:rsidR="0048522A" w:rsidRDefault="00280ED4">
            <w:proofErr w:type="spellStart"/>
            <w:r>
              <w:rPr>
                <w:sz w:val="20"/>
                <w:szCs w:val="20"/>
              </w:rPr>
              <w:t>Seyed</w:t>
            </w:r>
            <w:proofErr w:type="spellEnd"/>
            <w:r>
              <w:rPr>
                <w:sz w:val="20"/>
                <w:szCs w:val="20"/>
              </w:rPr>
              <w:t xml:space="preserve"> Amir Ahmad </w:t>
            </w:r>
            <w:proofErr w:type="spellStart"/>
            <w:r>
              <w:rPr>
                <w:sz w:val="20"/>
                <w:szCs w:val="20"/>
              </w:rPr>
              <w:t>Safavi-Naini</w:t>
            </w:r>
            <w:proofErr w:type="spellEnd"/>
          </w:p>
        </w:tc>
        <w:tc>
          <w:tcPr>
            <w:tcW w:w="1872" w:type="dxa"/>
          </w:tcPr>
          <w:p w14:paraId="0FE7EA3A" w14:textId="77777777" w:rsidR="0048522A" w:rsidRDefault="00280ED4">
            <w:r>
              <w:rPr>
                <w:sz w:val="20"/>
                <w:szCs w:val="20"/>
              </w:rPr>
              <w:t>MD, Research Fellow</w:t>
            </w:r>
          </w:p>
        </w:tc>
        <w:tc>
          <w:tcPr>
            <w:tcW w:w="1872" w:type="dxa"/>
          </w:tcPr>
          <w:p w14:paraId="4F116AAB" w14:textId="77777777" w:rsidR="0048522A" w:rsidRDefault="00280ED4">
            <w:hyperlink r:id="rId9">
              <w:r>
                <w:rPr>
                  <w:sz w:val="20"/>
                  <w:szCs w:val="20"/>
                </w:rPr>
                <w:t>sdamirsa@ymail.com</w:t>
              </w:r>
            </w:hyperlink>
            <w:r>
              <w:rPr>
                <w:sz w:val="20"/>
                <w:szCs w:val="20"/>
                <w:u w:val="single"/>
              </w:rPr>
              <w:t>;</w:t>
            </w:r>
            <w:r>
              <w:rPr>
                <w:sz w:val="20"/>
                <w:szCs w:val="20"/>
              </w:rPr>
              <w:t xml:space="preserve"> 0000-0001-9295-9283</w:t>
            </w:r>
          </w:p>
        </w:tc>
        <w:tc>
          <w:tcPr>
            <w:tcW w:w="1872" w:type="dxa"/>
            <w:vAlign w:val="bottom"/>
          </w:tcPr>
          <w:p w14:paraId="6A35F36B" w14:textId="77777777" w:rsidR="0048522A" w:rsidRDefault="00280ED4">
            <w:pPr>
              <w:pBdr>
                <w:top w:val="nil"/>
                <w:left w:val="nil"/>
                <w:bottom w:val="nil"/>
                <w:right w:val="nil"/>
                <w:between w:val="nil"/>
              </w:pBdr>
              <w:rPr>
                <w:sz w:val="18"/>
                <w:szCs w:val="18"/>
              </w:rPr>
            </w:pPr>
            <w:r>
              <w:rPr>
                <w:sz w:val="18"/>
                <w:szCs w:val="18"/>
              </w:rPr>
              <w:t xml:space="preserve">(a) Research Institute for Gastroenterology and </w:t>
            </w:r>
            <w:r>
              <w:rPr>
                <w:sz w:val="18"/>
                <w:szCs w:val="18"/>
              </w:rPr>
              <w:t>Liver Diseases, Shahid Beheshti University of Medical Sciences, Tehran, Iran</w:t>
            </w:r>
          </w:p>
          <w:p w14:paraId="32C82CC9" w14:textId="77777777" w:rsidR="0048522A" w:rsidRDefault="00280ED4">
            <w:r>
              <w:t>(b) Division of Data Driven and Digital Health (D3M), The Charles Bronfman Institute for Personalized Medicine, Icahn School of Medicine at Mount Sinai, New York, NY, USA</w:t>
            </w:r>
          </w:p>
        </w:tc>
        <w:tc>
          <w:tcPr>
            <w:tcW w:w="1872" w:type="dxa"/>
          </w:tcPr>
          <w:p w14:paraId="446AD77D" w14:textId="77777777" w:rsidR="0048522A" w:rsidRDefault="00280ED4">
            <w:r>
              <w:rPr>
                <w:sz w:val="20"/>
                <w:szCs w:val="20"/>
              </w:rPr>
              <w:t>Conceptu</w:t>
            </w:r>
            <w:r>
              <w:rPr>
                <w:sz w:val="20"/>
                <w:szCs w:val="20"/>
              </w:rPr>
              <w:t>alization, Methodology, Data Curation, Editing the Original Draft, Project Administration</w:t>
            </w:r>
          </w:p>
        </w:tc>
      </w:tr>
      <w:tr w:rsidR="0048522A" w14:paraId="32455D99" w14:textId="77777777">
        <w:tc>
          <w:tcPr>
            <w:tcW w:w="1872" w:type="dxa"/>
          </w:tcPr>
          <w:p w14:paraId="24E71478" w14:textId="77777777" w:rsidR="0048522A" w:rsidRDefault="00280ED4">
            <w:r>
              <w:t xml:space="preserve">Mohamad Amin </w:t>
            </w:r>
            <w:proofErr w:type="spellStart"/>
            <w:r>
              <w:t>Pourhoseingholi</w:t>
            </w:r>
            <w:proofErr w:type="spellEnd"/>
          </w:p>
        </w:tc>
        <w:tc>
          <w:tcPr>
            <w:tcW w:w="1872" w:type="dxa"/>
          </w:tcPr>
          <w:p w14:paraId="50091469" w14:textId="77777777" w:rsidR="0048522A" w:rsidRDefault="0048522A"/>
        </w:tc>
        <w:tc>
          <w:tcPr>
            <w:tcW w:w="1872" w:type="dxa"/>
          </w:tcPr>
          <w:p w14:paraId="0760F1AA" w14:textId="77777777" w:rsidR="0048522A" w:rsidRDefault="0048522A"/>
        </w:tc>
        <w:tc>
          <w:tcPr>
            <w:tcW w:w="1872" w:type="dxa"/>
          </w:tcPr>
          <w:p w14:paraId="2D23C15A" w14:textId="77777777" w:rsidR="0048522A" w:rsidRDefault="0048522A"/>
        </w:tc>
        <w:tc>
          <w:tcPr>
            <w:tcW w:w="1872" w:type="dxa"/>
          </w:tcPr>
          <w:p w14:paraId="4FBD752F" w14:textId="77777777" w:rsidR="0048522A" w:rsidRDefault="0048522A"/>
        </w:tc>
      </w:tr>
    </w:tbl>
    <w:p w14:paraId="2A248209" w14:textId="77777777" w:rsidR="0048522A" w:rsidRDefault="0048522A"/>
    <w:p w14:paraId="559D69BC" w14:textId="77777777" w:rsidR="0048522A" w:rsidRDefault="0048522A"/>
    <w:p w14:paraId="12EE42AB" w14:textId="77777777" w:rsidR="0048522A" w:rsidRDefault="00280ED4">
      <w:pPr>
        <w:pStyle w:val="Heading1"/>
      </w:pPr>
      <w:bookmarkStart w:id="1" w:name="_k71jdaojgiuq" w:colFirst="0" w:colLast="0"/>
      <w:bookmarkEnd w:id="1"/>
      <w:r>
        <w:t>Introduction</w:t>
      </w:r>
    </w:p>
    <w:p w14:paraId="598046C7" w14:textId="0032A6C7" w:rsidR="0048522A" w:rsidRDefault="00280ED4">
      <w:r>
        <w:lastRenderedPageBreak/>
        <w:t xml:space="preserve">Recent advancements in large language models (LLMs) have led to a surge in their practical applications, notably in the medical field. These models, capable of rapidly assimilating specialized knowledge across various medical domains, offer versatility in </w:t>
      </w:r>
      <w:r>
        <w:t>language and context adaptation, thereby broadening global access to medical expertise</w:t>
      </w:r>
      <w:r w:rsidR="006E015F">
        <w:fldChar w:fldCharType="begin"/>
      </w:r>
      <w:r w:rsidR="006E015F">
        <w:instrText xml:space="preserve"> ADDIN EN.CITE &lt;EndNote&gt;&lt;Cite&gt;&lt;Author&gt;Karabacak&lt;/Author&gt;&lt;Year&gt;2023&lt;/Year&gt;&lt;RecNum&gt;1&lt;/RecNum&gt;&lt;DisplayText&gt;(1)&lt;/DisplayText&gt;&lt;record&gt;&lt;rec-number&gt;1&lt;/rec-number&gt;&lt;foreign-keys&gt;&lt;key app="EN" db-id="90erfzx90wwfx7exaf6vdpwas2p5xx2s5525" timestamp="1709126639"&gt;1&lt;/key&gt;&lt;/foreign-keys&gt;&lt;ref-type name="Journal Article"&gt;17&lt;/ref-type&gt;&lt;contributors&gt;&lt;authors&gt;&lt;author&gt;Karabacak, M.&lt;/author&gt;&lt;author&gt;Margetis, K.&lt;/author&gt;&lt;/authors&gt;&lt;/contributors&gt;&lt;auth-address&gt;Neurological Surgery, Mount Sinai Health System, New York, USA.&lt;/auth-address&gt;&lt;titles&gt;&lt;title&gt;Embracing Large Language Models for Medical Applications: Opportunities and Challenges&lt;/title&gt;&lt;secondary-title&gt;Cureus&lt;/secondary-title&gt;&lt;/titles&gt;&lt;periodical&gt;&lt;full-title&gt;Cureus&lt;/full-title&gt;&lt;/periodical&gt;&lt;pages&gt;e39305&lt;/pages&gt;&lt;volume&gt;15&lt;/volume&gt;&lt;number&gt;5&lt;/number&gt;&lt;edition&gt;20230521&lt;/edition&gt;&lt;keywords&gt;&lt;keyword&gt;artificial intelligence&lt;/keyword&gt;&lt;keyword&gt;chatgpt&lt;/keyword&gt;&lt;keyword&gt;data privacy&lt;/keyword&gt;&lt;keyword&gt;domain adaptation&lt;/keyword&gt;&lt;keyword&gt;ethical considerations&lt;/keyword&gt;&lt;keyword&gt;generative ai&lt;/keyword&gt;&lt;keyword&gt;large language models&lt;/keyword&gt;&lt;keyword&gt;multimodal learning&lt;/keyword&gt;&lt;keyword&gt;reinforcement learning&lt;/keyword&gt;&lt;keyword&gt;transfer learning&lt;/keyword&gt;&lt;/keywords&gt;&lt;dates&gt;&lt;year&gt;2023&lt;/year&gt;&lt;pub-dates&gt;&lt;date&gt;May&lt;/date&gt;&lt;/pub-dates&gt;&lt;/dates&gt;&lt;isbn&gt;2168-8184 (Print)&amp;#xD;2168-8184&lt;/isbn&gt;&lt;accession-num&gt;37378099&lt;/accession-num&gt;&lt;urls&gt;&lt;/urls&gt;&lt;custom1&gt;The authors have declared that no competing interests exist.&lt;/custom1&gt;&lt;custom2&gt;PMC10292051&lt;/custom2&gt;&lt;electronic-resource-num&gt;10.7759/cureus.39305&lt;/electronic-resource-num&gt;&lt;remote-database-provider&gt;NLM&lt;/remote-database-provider&gt;&lt;language&gt;eng&lt;/language&gt;&lt;/record&gt;&lt;/Cite&gt;&lt;/EndNote&gt;</w:instrText>
      </w:r>
      <w:r w:rsidR="006E015F">
        <w:fldChar w:fldCharType="separate"/>
      </w:r>
      <w:r w:rsidR="006E015F">
        <w:rPr>
          <w:noProof/>
        </w:rPr>
        <w:t>(1)</w:t>
      </w:r>
      <w:r w:rsidR="006E015F">
        <w:fldChar w:fldCharType="end"/>
      </w:r>
      <w:r>
        <w:t>. LLMs, having undergone extensive training on vast datasets, excel in numerous natural language proces</w:t>
      </w:r>
      <w:r>
        <w:t>sing tasks, including language generation, machine translation, and question-answering</w:t>
      </w:r>
      <w:r w:rsidR="006E015F">
        <w:fldChar w:fldCharType="begin"/>
      </w:r>
      <w:r w:rsidR="006E015F">
        <w:instrText xml:space="preserve"> ADDIN EN.CITE &lt;EndNote&gt;&lt;Cite&gt;&lt;Author&gt;Dathathri&lt;/Author&gt;&lt;Year&gt;2019&lt;/Year&gt;&lt;RecNum&gt;2&lt;/RecNum&gt;&lt;DisplayText&gt;(2)&lt;/DisplayText&gt;&lt;record&gt;&lt;rec-number&gt;2&lt;/rec-number&gt;&lt;foreign-keys&gt;&lt;key app="EN" db-id="90erfzx90wwfx7exaf6vdpwas2p5xx2s5525" timestamp="1709126645"&gt;2&lt;/key&gt;&lt;/foreign-keys&gt;&lt;ref-type name="Journal Article"&gt;17&lt;/ref-type&gt;&lt;contributors&gt;&lt;authors&gt;&lt;author&gt;Dathathri, Sumanth&lt;/author&gt;&lt;author&gt;Madotto, Andrea&lt;/author&gt;&lt;author&gt;Lan, Janice&lt;/author&gt;&lt;author&gt;Hung, Jane&lt;/author&gt;&lt;author&gt;Frank, Eric&lt;/author&gt;&lt;author&gt;Molino, Piero&lt;/author&gt;&lt;author&gt;Yosinski, Jason&lt;/author&gt;&lt;author&gt;Liu, Rosanne&lt;/author&gt;&lt;/authors&gt;&lt;/contributors&gt;&lt;titles&gt;&lt;title&gt;Plug and play language models: A simple approach to controlled text generation&lt;/title&gt;&lt;secondary-title&gt;arXiv preprint arXiv:1912.02164&lt;/secondary-title&gt;&lt;/titles&gt;&lt;periodical&gt;&lt;full-title&gt;arXiv preprint arXiv:1912.02164&lt;/full-title&gt;&lt;/periodical&gt;&lt;dates&gt;&lt;year&gt;2019&lt;/year&gt;&lt;/dates&gt;&lt;urls&gt;&lt;/urls&gt;&lt;/record&gt;&lt;/Cite&gt;&lt;/EndNote&gt;</w:instrText>
      </w:r>
      <w:r w:rsidR="006E015F">
        <w:fldChar w:fldCharType="separate"/>
      </w:r>
      <w:r w:rsidR="006E015F">
        <w:rPr>
          <w:noProof/>
        </w:rPr>
        <w:t>(2)</w:t>
      </w:r>
      <w:r w:rsidR="006E015F">
        <w:fldChar w:fldCharType="end"/>
      </w:r>
      <w:r>
        <w:t>. While their primary training focuses on predicting subsequent words, LLMs can function akin to an evidence-based knowledge assistant for practitioners, offering valuable insights and support</w:t>
      </w:r>
      <w:r w:rsidR="006E015F">
        <w:fldChar w:fldCharType="begin"/>
      </w:r>
      <w:r w:rsidR="006E015F">
        <w:instrText xml:space="preserve"> ADDIN EN.CITE &lt;EndNote&gt;&lt;Cite&gt;&lt;Author&gt;Vaid&lt;/Author&gt;&lt;Year&gt;2024&lt;/Year&gt;&lt;RecNum&gt;10&lt;/RecNum&gt;&lt;DisplayText&gt;(3)&lt;/DisplayText&gt;&lt;record&gt;&lt;rec-number&gt;10&lt;/rec-number&gt;&lt;foreign-keys&gt;&lt;key app="EN" db-id="90erfzx90wwfx7exaf6vdpwas2p5xx2s5525" timestamp="1709127491"&gt;10&lt;/key&gt;&lt;/foreign-keys&gt;&lt;ref-type name="Journal Article"&gt;17&lt;/ref-type&gt;&lt;contributors&gt;&lt;authors&gt;&lt;author&gt;Vaid, Akhil&lt;/author&gt;&lt;author&gt;Lampert, Joshua&lt;/author&gt;&lt;author&gt;Lee, Juhee&lt;/author&gt;&lt;author&gt;Sawant, Ashwin&lt;/author&gt;&lt;author&gt;Apakama, Donald&lt;/author&gt;&lt;author&gt;Sakhuja, Ankit&lt;/author&gt;&lt;author&gt;Soroush, Ali&lt;/author&gt;&lt;author&gt;Lee, Denise&lt;/author&gt;&lt;author&gt;Landi, Isotta&lt;/author&gt;&lt;author&gt;Bussola, Nicole&lt;/author&gt;&lt;/authors&gt;&lt;/contributors&gt;&lt;titles&gt;&lt;title&gt;Generative Large Language Models are autonomous practitioners of evidence-based medicine&lt;/title&gt;&lt;secondary-title&gt;arXiv preprint arXiv:2401.02851&lt;/secondary-title&gt;&lt;/titles&gt;&lt;periodical&gt;&lt;full-title&gt;arXiv preprint arXiv:2401.02851&lt;/full-title&gt;&lt;/periodical&gt;&lt;dates&gt;&lt;year&gt;2024&lt;/year&gt;&lt;/dates&gt;&lt;urls&gt;&lt;/urls&gt;&lt;/record&gt;&lt;/Cite&gt;&lt;/EndNote&gt;</w:instrText>
      </w:r>
      <w:r w:rsidR="006E015F">
        <w:fldChar w:fldCharType="separate"/>
      </w:r>
      <w:r w:rsidR="006E015F">
        <w:rPr>
          <w:noProof/>
        </w:rPr>
        <w:t>(3)</w:t>
      </w:r>
      <w:r w:rsidR="006E015F">
        <w:fldChar w:fldCharType="end"/>
      </w:r>
      <w:r w:rsidR="006E015F">
        <w:t>.</w:t>
      </w:r>
    </w:p>
    <w:p w14:paraId="29282406" w14:textId="77777777" w:rsidR="0048522A" w:rsidRDefault="0048522A"/>
    <w:p w14:paraId="03FACAF5" w14:textId="68B3057C" w:rsidR="0048522A" w:rsidRDefault="00280ED4">
      <w:r>
        <w:t xml:space="preserve">In the realm of medical and clinical practice, machine learning models are increasingly used for predicting patient outcomes, prognoses, and mortality rates. These models typically include supervised (e.g., classification models) and unsupervised learning </w:t>
      </w:r>
      <w:r>
        <w:t xml:space="preserve">(e.g., clustering algorithms) methods, primarily utilizing structured data </w:t>
      </w:r>
      <w:r w:rsidR="006E015F">
        <w:fldChar w:fldCharType="begin">
          <w:fldData xml:space="preserve">PEVuZE5vdGU+PENpdGU+PEF1dGhvcj5aaGFuZzwvQXV0aG9yPjxZZWFyPjIwMjA8L1llYXI+PFJl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</w:fldData>
        </w:fldChar>
      </w:r>
      <w:r w:rsidR="006E015F">
        <w:instrText xml:space="preserve"> ADDIN EN.CITE </w:instrText>
      </w:r>
      <w:r w:rsidR="006E015F">
        <w:fldChar w:fldCharType="begin">
          <w:fldData xml:space="preserve">PEVuZE5vdGU+PENpdGU+PEF1dGhvcj5aaGFuZzwvQXV0aG9yPjxZZWFyPjIwMjA8L1llYXI+PFJl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</w:fldData>
        </w:fldChar>
      </w:r>
      <w:r w:rsidR="006E015F">
        <w:instrText xml:space="preserve"> ADDIN EN.CITE.DATA </w:instrText>
      </w:r>
      <w:r w:rsidR="006E015F">
        <w:fldChar w:fldCharType="end"/>
      </w:r>
      <w:r w:rsidR="006E015F">
        <w:fldChar w:fldCharType="separate"/>
      </w:r>
      <w:r w:rsidR="006E015F">
        <w:rPr>
          <w:noProof/>
        </w:rPr>
        <w:t>(4)</w:t>
      </w:r>
      <w:r w:rsidR="006E015F">
        <w:fldChar w:fldCharType="end"/>
      </w:r>
      <w:r>
        <w:t>. Clinical datasets often contain a mix of structured and unstructured data, with clinical notes being a prime exampl</w:t>
      </w:r>
      <w:r>
        <w:t>e of the latter.</w:t>
      </w:r>
    </w:p>
    <w:p w14:paraId="4748C523" w14:textId="77777777" w:rsidR="0048522A" w:rsidRDefault="0048522A"/>
    <w:p w14:paraId="4DBFA907" w14:textId="1C935C7C" w:rsidR="0048522A" w:rsidRDefault="00280ED4">
      <w:r>
        <w:t>In the domain of patient information management, traditional machine learning paradigms often adopt a bifurcated procedural approach. The initial phase involves the transformation of textual information, inherently unstructured, into a st</w:t>
      </w:r>
      <w:r>
        <w:t>ructured tabular format. The subsequent phase entails the utilization of these structured datasets for the training of various machine learning models</w:t>
      </w:r>
      <w:r w:rsidR="006E015F">
        <w:fldChar w:fldCharType="begin">
          <w:fldData xml:space="preserve">PEVuZE5vdGU+PENpdGU+PEF1dGhvcj5TZWRsYWtvdmE8L0F1dGhvcj48WWVhcj4yMDIzPC9ZZWFy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</w:fldData>
        </w:fldChar>
      </w:r>
      <w:r w:rsidR="006E015F">
        <w:instrText xml:space="preserve"> ADDIN EN.CITE </w:instrText>
      </w:r>
      <w:r w:rsidR="006E015F">
        <w:fldChar w:fldCharType="begin">
          <w:fldData xml:space="preserve">PEVuZE5vdGU+PENpdGU+PEF1dGhvcj5TZWRsYWtvdmE8L0F1dGhvcj48WWVhcj4yMDIzPC9ZZWFy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</w:fldData>
        </w:fldChar>
      </w:r>
      <w:r w:rsidR="006E015F">
        <w:instrText xml:space="preserve"> ADDIN EN.CITE.DATA </w:instrText>
      </w:r>
      <w:r w:rsidR="006E015F">
        <w:fldChar w:fldCharType="end"/>
      </w:r>
      <w:r w:rsidR="006E015F">
        <w:fldChar w:fldCharType="separate"/>
      </w:r>
      <w:r w:rsidR="006E015F">
        <w:rPr>
          <w:noProof/>
        </w:rPr>
        <w:t>(5)</w:t>
      </w:r>
      <w:r w:rsidR="006E015F">
        <w:fldChar w:fldCharType="end"/>
      </w:r>
      <w:r w:rsidR="006E015F">
        <w:t>.</w:t>
      </w:r>
      <w:r>
        <w:t xml:space="preserve"> However, this dual-phase process is frequently associated with potential pitfalls, including th</w:t>
      </w:r>
      <w:r>
        <w:t xml:space="preserve">e loss of critical information and the introduction of complexities in model </w:t>
      </w:r>
      <w:r>
        <w:lastRenderedPageBreak/>
        <w:t>deployment, thereby posing significant challenges in the practical application of these technologies in clinical settings</w:t>
      </w:r>
      <w:r w:rsidR="006E015F">
        <w:fldChar w:fldCharType="begin">
          <w:fldData xml:space="preserve">PEVuZE5vdGU+PENpdGU+PEF1dGhvcj5TZWRsYWtvdmE8L0F1dGhvcj48WWVhcj4yMDIzPC9ZZWFy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</w:fldData>
        </w:fldChar>
      </w:r>
      <w:r w:rsidR="006E015F">
        <w:instrText xml:space="preserve"> ADDIN EN.CITE </w:instrText>
      </w:r>
      <w:r w:rsidR="006E015F">
        <w:fldChar w:fldCharType="begin">
          <w:fldData xml:space="preserve">PEVuZE5vdGU+PENpdGU+PEF1dGhvcj5TZWRsYWtvdmE8L0F1dGhvcj48WWVhcj4yMDIzPC9ZZWFy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</w:fldData>
        </w:fldChar>
      </w:r>
      <w:r w:rsidR="006E015F">
        <w:instrText xml:space="preserve"> ADDIN EN.CITE.DATA </w:instrText>
      </w:r>
      <w:r w:rsidR="006E015F">
        <w:fldChar w:fldCharType="end"/>
      </w:r>
      <w:r w:rsidR="006E015F">
        <w:fldChar w:fldCharType="separate"/>
      </w:r>
      <w:r w:rsidR="006E015F">
        <w:rPr>
          <w:noProof/>
        </w:rPr>
        <w:t>(5)</w:t>
      </w:r>
      <w:r w:rsidR="006E015F">
        <w:fldChar w:fldCharType="end"/>
      </w:r>
      <w:r w:rsidR="006E015F">
        <w:t>.</w:t>
      </w:r>
      <w:commentRangeStart w:id="2"/>
      <w:commentRangeStart w:id="3"/>
    </w:p>
    <w:commentRangeEnd w:id="2"/>
    <w:p w14:paraId="4CC45F2A" w14:textId="77777777" w:rsidR="0048522A" w:rsidRDefault="00280ED4">
      <w:r>
        <w:commentReference w:id="2"/>
      </w:r>
      <w:commentRangeEnd w:id="3"/>
      <w:r>
        <w:commentReference w:id="3"/>
      </w:r>
    </w:p>
    <w:p w14:paraId="24839E22" w14:textId="49E83AA4" w:rsidR="0048522A" w:rsidRDefault="00280ED4">
      <w:r>
        <w:t>The power of LLMs in using clinical text</w:t>
      </w:r>
      <w:r>
        <w:t>, such as discharge summaries and ward notes is previously shown in detail</w:t>
      </w:r>
      <w:r w:rsidR="006E015F">
        <w:fldChar w:fldCharType="begin"/>
      </w:r>
      <w:r w:rsidR="006E015F">
        <w:instrText xml:space="preserve"> ADDIN EN.CITE &lt;EndNote&gt;&lt;Cite&gt;&lt;Author&gt;Zhou&lt;/Author&gt;&lt;Year&gt;2023&lt;/Year&gt;&lt;RecNum&gt;11&lt;/RecNum&gt;&lt;DisplayText&gt;(6)&lt;/DisplayText&gt;&lt;record&gt;&lt;rec-number&gt;11&lt;/rec-number&gt;&lt;foreign-keys&gt;&lt;key app="EN" db-id="90erfzx90wwfx7exaf6vdpwas2p5xx2s5525" timestamp="1709127496"&gt;11&lt;/key&gt;&lt;/foreign-keys&gt;&lt;ref-type name="Journal Article"&gt;17&lt;/ref-type&gt;&lt;contributors&gt;&lt;authors&gt;&lt;author&gt;Zhou, Hongjian&lt;/author&gt;&lt;author&gt;Gu, Boyang&lt;/author&gt;&lt;author&gt;Zou, Xinyu&lt;/author&gt;&lt;author&gt;Li, Yiru&lt;/author&gt;&lt;author&gt;Chen, Sam S&lt;/author&gt;&lt;author&gt;Zhou, Peilin&lt;/author&gt;&lt;author&gt;Liu, Junling&lt;/author&gt;&lt;author&gt;Hua, Yining&lt;/author&gt;&lt;author&gt;Mao, Chengfeng&lt;/author&gt;&lt;author&gt;Wu, Xian&lt;/author&gt;&lt;/authors&gt;&lt;/contributors&gt;&lt;titles&gt;&lt;title&gt;A survey of large language models in medicine: Progress, application, and challenge&lt;/title&gt;&lt;secondary-title&gt;arXiv preprint arXiv:2311.05112&lt;/secondary-title&gt;&lt;/titles&gt;&lt;periodical&gt;&lt;full-title&gt;arXiv preprint arXiv:2311.05112&lt;/full-title&gt;&lt;/periodical&gt;&lt;dates&gt;&lt;year&gt;2023&lt;/year&gt;&lt;/dates&gt;&lt;urls&gt;&lt;/urls&gt;&lt;/record&gt;&lt;/Cite&gt;&lt;/EndNote&gt;</w:instrText>
      </w:r>
      <w:r w:rsidR="006E015F">
        <w:fldChar w:fldCharType="separate"/>
      </w:r>
      <w:r w:rsidR="006E015F">
        <w:rPr>
          <w:noProof/>
        </w:rPr>
        <w:t>(6)</w:t>
      </w:r>
      <w:r w:rsidR="006E015F">
        <w:fldChar w:fldCharType="end"/>
      </w:r>
      <w:r w:rsidR="006E015F">
        <w:t>.</w:t>
      </w:r>
      <w:r>
        <w:t xml:space="preserve"> However,</w:t>
      </w:r>
      <w:commentRangeStart w:id="4"/>
      <w:r>
        <w:t xml:space="preserve"> </w:t>
      </w:r>
      <w:commentRangeEnd w:id="4"/>
      <w:r>
        <w:commentReference w:id="4"/>
      </w:r>
      <w:r>
        <w:t>the LLM performance in handling structured data and determining whether they outperform classic machine learning models is an area for study. This is important</w:t>
      </w:r>
      <w:r>
        <w:t xml:space="preserve"> since much of the previous medical data is stored in a structured format. Although these structured data originate from unstructured sources, such as clinical notes, the predictive power of LLMs on tabular data is an unanswered debate</w:t>
      </w:r>
      <w:r w:rsidR="006E015F">
        <w:fldChar w:fldCharType="begin"/>
      </w:r>
      <w:r w:rsidR="006E015F">
        <w:instrText xml:space="preserve"> ADDIN EN.CITE &lt;EndNote&gt;&lt;Cite&gt;&lt;Author&gt;Wornow&lt;/Author&gt;&lt;Year&gt;2023&lt;/Year&gt;&lt;RecNum&gt;6&lt;/RecNum&gt;&lt;DisplayText&gt;(7)&lt;/DisplayText&gt;&lt;record&gt;&lt;rec-number&gt;6&lt;/rec-number&gt;&lt;foreign-keys&gt;&lt;key app="EN" db-id="90erfzx90wwfx7exaf6vdpwas2p5xx2s5525" timestamp="1709127475"&gt;6&lt;/key&gt;&lt;/foreign-keys&gt;&lt;ref-type name="Journal Article"&gt;17&lt;/ref-type&gt;&lt;contributors&gt;&lt;authors&gt;&lt;author&gt;Wornow, M.&lt;/author&gt;&lt;author&gt;Xu, Y.&lt;/author&gt;&lt;author&gt;Thapa, R.&lt;/author&gt;&lt;author&gt;Patel, B.&lt;/author&gt;&lt;author&gt;Steinberg, E.&lt;/author&gt;&lt;author&gt;Fleming, S.&lt;/author&gt;&lt;author&gt;Pfeffer, M. A.&lt;/author&gt;&lt;author&gt;Fries, J.&lt;/author&gt;&lt;author&gt;Shah, N. H.&lt;/author&gt;&lt;/authors&gt;&lt;/contributors&gt;&lt;auth-address&gt;Department of Computer Science, Stanford University, Stanford, CA, USA. mwornow@stanford.edu.&amp;#xD;Center for Biomedical Informatics Research, Stanford University School of Medicine, Stanford, CA, USA.&amp;#xD;Department of Computer Science, Stanford University, Stanford, CA, USA.&amp;#xD;Technology and Digital Services, Stanford Health Care, Palo Alto, CA, USA.&amp;#xD;Department of Medicine, Stanford University School of Medicine, Stanford, CA, USA.&amp;#xD;Clinical Excellence Research Center, Stanford University School of Medicine, Stanford, CA, USA.&lt;/auth-address&gt;&lt;titles&gt;&lt;title&gt;The shaky foundations of large language models and foundation models for electronic health records&lt;/title&gt;&lt;secondary-title&gt;NPJ Digit Med&lt;/secondary-title&gt;&lt;/titles&gt;&lt;periodical&gt;&lt;full-title&gt;NPJ Digit Med&lt;/full-title&gt;&lt;/periodical&gt;&lt;pages&gt;135&lt;/pages&gt;&lt;volume&gt;6&lt;/volume&gt;&lt;number&gt;1&lt;/number&gt;&lt;edition&gt;20230729&lt;/edition&gt;&lt;dates&gt;&lt;year&gt;2023&lt;/year&gt;&lt;pub-dates&gt;&lt;date&gt;Jul 29&lt;/date&gt;&lt;/pub-dates&gt;&lt;/dates&gt;&lt;isbn&gt;2398-6352&lt;/isbn&gt;&lt;accession-num&gt;37516790&lt;/accession-num&gt;&lt;urls&gt;&lt;/urls&gt;&lt;custom1&gt;B.P. reports stock-based compensation from Google, LLC. Otherwise, the authors declare that there are no competing interests.&lt;/custom1&gt;&lt;custom2&gt;PMC10387101&lt;/custom2&gt;&lt;electronic-resource-num&gt;10.1038/s41746-023-00879-8&lt;/electronic-resource-num&gt;&lt;remote-database-provider&gt;NLM&lt;/remote-database-provider&gt;&lt;language&gt;eng&lt;/language&gt;&lt;/record&gt;&lt;/Cite&gt;&lt;/EndNote&gt;</w:instrText>
      </w:r>
      <w:r w:rsidR="006E015F">
        <w:fldChar w:fldCharType="separate"/>
      </w:r>
      <w:r w:rsidR="006E015F">
        <w:rPr>
          <w:noProof/>
        </w:rPr>
        <w:t>(7)</w:t>
      </w:r>
      <w:r w:rsidR="006E015F">
        <w:fldChar w:fldCharType="end"/>
      </w:r>
      <w:r>
        <w:t>. </w:t>
      </w:r>
    </w:p>
    <w:p w14:paraId="685649F4" w14:textId="77777777" w:rsidR="0048522A" w:rsidRDefault="0048522A"/>
    <w:p w14:paraId="515FFA0B" w14:textId="77777777" w:rsidR="0048522A" w:rsidRDefault="00280ED4">
      <w:r>
        <w:t>This study seeks to address this knowledge gap by conducting a rigorous experiment on LLMs' predictive capabilities in the context of clinical outcomes. Specifically, we intend to evaluate their effectivene</w:t>
      </w:r>
      <w:r>
        <w:t>ss in utilizing tabular structured data, which has been manually extracted from clinical notes recorded by healthcare professionals. Our second experiment is focused on evaluating the effect of missing values, and the use of LLMs as imputer. This pilot stu</w:t>
      </w:r>
      <w:r>
        <w:t>dy can guide the future use of LLMs on mixed or structured-only datasets.</w:t>
      </w:r>
    </w:p>
    <w:p w14:paraId="6A08611E" w14:textId="77777777" w:rsidR="0048522A" w:rsidRDefault="0048522A"/>
    <w:p w14:paraId="5E82B608" w14:textId="77777777" w:rsidR="0048522A" w:rsidRDefault="00280ED4">
      <w:pPr>
        <w:pStyle w:val="Heading1"/>
      </w:pPr>
      <w:r>
        <w:t>Method</w:t>
      </w:r>
    </w:p>
    <w:p w14:paraId="578E2D97" w14:textId="77777777" w:rsidR="0048522A" w:rsidRDefault="0048522A"/>
    <w:p w14:paraId="0477EE26" w14:textId="77777777" w:rsidR="0048522A" w:rsidRDefault="00280ED4">
      <w:pPr>
        <w:pStyle w:val="Heading2"/>
      </w:pPr>
      <w:r>
        <w:t>Ethical Consideration</w:t>
      </w:r>
    </w:p>
    <w:p w14:paraId="07F7D7B0" w14:textId="77777777" w:rsidR="0048522A" w:rsidRDefault="0048522A"/>
    <w:p w14:paraId="4A1A3109" w14:textId="77777777" w:rsidR="0048522A" w:rsidRDefault="00280ED4">
      <w:pPr>
        <w:pStyle w:val="Heading2"/>
      </w:pPr>
      <w:r>
        <w:t>Dataset</w:t>
      </w:r>
    </w:p>
    <w:p w14:paraId="69D805A7" w14:textId="77777777" w:rsidR="0048522A" w:rsidRDefault="0048522A"/>
    <w:p w14:paraId="1F5DBA47" w14:textId="77777777" w:rsidR="0048522A" w:rsidRDefault="00280ED4">
      <w:r>
        <w:t>In this study, we tested our experiments on the previously collected dataset of X patients</w:t>
      </w:r>
    </w:p>
    <w:p w14:paraId="69BFEAC4" w14:textId="77777777" w:rsidR="0048522A" w:rsidRDefault="0048522A"/>
    <w:p w14:paraId="029E4B28" w14:textId="77777777" w:rsidR="0048522A" w:rsidRDefault="00280ED4">
      <w:pPr>
        <w:pStyle w:val="Heading3"/>
      </w:pPr>
      <w:r>
        <w:t>Dataset: Data Collection and Outcomes</w:t>
      </w:r>
    </w:p>
    <w:p w14:paraId="0DB5EADE" w14:textId="77777777" w:rsidR="0048522A" w:rsidRDefault="0048522A"/>
    <w:p w14:paraId="16FFF602" w14:textId="77777777" w:rsidR="0048522A" w:rsidRDefault="0048522A"/>
    <w:p w14:paraId="748D6D69" w14:textId="77777777" w:rsidR="0048522A" w:rsidRDefault="0048522A"/>
    <w:p w14:paraId="70AB484F" w14:textId="77777777" w:rsidR="0048522A" w:rsidRDefault="0048522A"/>
    <w:p w14:paraId="7601DF94" w14:textId="77777777" w:rsidR="0048522A" w:rsidRDefault="0048522A"/>
    <w:p w14:paraId="40EB2BB9" w14:textId="77777777" w:rsidR="0048522A" w:rsidRDefault="0048522A"/>
    <w:p w14:paraId="18F934E5" w14:textId="77777777" w:rsidR="0048522A" w:rsidRDefault="0048522A"/>
    <w:p w14:paraId="2B6F031E" w14:textId="77777777" w:rsidR="0048522A" w:rsidRDefault="0048522A"/>
    <w:p w14:paraId="5CD76C24" w14:textId="77777777" w:rsidR="0048522A" w:rsidRDefault="0048522A"/>
    <w:p w14:paraId="4F5C7D8A" w14:textId="77777777" w:rsidR="0048522A" w:rsidRDefault="00280ED4">
      <w:pPr>
        <w:pStyle w:val="Heading2"/>
      </w:pPr>
      <w:r>
        <w:t>CML Predictive Performance</w:t>
      </w:r>
    </w:p>
    <w:p w14:paraId="2A48F685" w14:textId="77777777" w:rsidR="0048522A" w:rsidRDefault="0048522A"/>
    <w:p w14:paraId="4C26088F" w14:textId="77777777" w:rsidR="0048522A" w:rsidRDefault="00280ED4">
      <w:r>
        <w:t xml:space="preserve">In the first experiment, we employed five classical machine learning methods: Logistic Regression, Support Vector Machine (SVM), Decision Tree, K-Nearest Neighbors (KNN), Random Forest </w:t>
      </w:r>
      <w:proofErr w:type="gramStart"/>
      <w:r>
        <w:t>plus  Neural</w:t>
      </w:r>
      <w:proofErr w:type="gramEnd"/>
      <w:r>
        <w:t xml:space="preserve"> Networks, and </w:t>
      </w:r>
      <w:proofErr w:type="spellStart"/>
      <w:r>
        <w:t>XGBoost</w:t>
      </w:r>
      <w:proofErr w:type="spellEnd"/>
      <w:r>
        <w:t>. These m</w:t>
      </w:r>
      <w:r>
        <w:t>odels were implemented on our dataset to predict mortality outcomes.</w:t>
      </w:r>
    </w:p>
    <w:p w14:paraId="6A233149" w14:textId="77777777" w:rsidR="0048522A" w:rsidRDefault="0048522A"/>
    <w:p w14:paraId="6326A777" w14:textId="48584308" w:rsidR="0048522A" w:rsidRDefault="00280ED4">
      <w:r>
        <w:t xml:space="preserve">To enhance the robustness of our analysis, we initially partitioned our dataset into two categories: internal validation and external validation. Subsequently, we divided the </w:t>
      </w:r>
      <w:r>
        <w:rPr>
          <w:rFonts w:ascii="Times New Roman" w:eastAsia="Times New Roman" w:hAnsi="Times New Roman" w:cs="Times New Roman"/>
        </w:rPr>
        <w:t xml:space="preserve">internal </w:t>
      </w:r>
      <w:r>
        <w:rPr>
          <w:rFonts w:ascii="Times New Roman" w:eastAsia="Times New Roman" w:hAnsi="Times New Roman" w:cs="Times New Roman"/>
        </w:rPr>
        <w:lastRenderedPageBreak/>
        <w:t>va</w:t>
      </w:r>
      <w:r>
        <w:rPr>
          <w:rFonts w:ascii="Times New Roman" w:eastAsia="Times New Roman" w:hAnsi="Times New Roman" w:cs="Times New Roman"/>
        </w:rPr>
        <w:t xml:space="preserve">lidation </w:t>
      </w:r>
      <w:r>
        <w:t>dataset into a train set and a test set using a test size ratio of 0.</w:t>
      </w:r>
      <w:r w:rsidR="006E015F">
        <w:t>2</w:t>
      </w:r>
      <w:r>
        <w:t>. This process was undertaken to ensure a rigorous evaluation of the models and to establish a clear distinction between internal and external validation for comprehensive perfo</w:t>
      </w:r>
      <w:r>
        <w:t>rmance assessment.</w:t>
      </w:r>
    </w:p>
    <w:p w14:paraId="5CF37A4A" w14:textId="77777777" w:rsidR="0048522A" w:rsidRDefault="0048522A"/>
    <w:p w14:paraId="03A73E9B" w14:textId="77777777" w:rsidR="0048522A" w:rsidRDefault="00280ED4">
      <w:pPr>
        <w:pStyle w:val="Heading3"/>
      </w:pPr>
      <w:r>
        <w:t>Imputing and normalizing</w:t>
      </w:r>
    </w:p>
    <w:p w14:paraId="42196BFE" w14:textId="77777777" w:rsidR="0048522A" w:rsidRDefault="0048522A"/>
    <w:p w14:paraId="6450C524" w14:textId="6E69A7D7" w:rsidR="0048522A" w:rsidRDefault="00280ED4">
      <w:r>
        <w:t xml:space="preserve">To address missing values in the dataset we used </w:t>
      </w:r>
      <w:proofErr w:type="spellStart"/>
      <w:r>
        <w:t>iterativeimputer</w:t>
      </w:r>
      <w:proofErr w:type="spellEnd"/>
      <w:r>
        <w:t xml:space="preserve"> from the </w:t>
      </w:r>
      <w:proofErr w:type="spellStart"/>
      <w:r>
        <w:t>skitlearn</w:t>
      </w:r>
      <w:proofErr w:type="spellEnd"/>
      <w:r>
        <w:t xml:space="preserve"> library. This method uses iterative prediction for each feature and then imputes it considering the Multiple Imputation by Ch</w:t>
      </w:r>
      <w:r>
        <w:t>ained Equations (MICE) method</w:t>
      </w:r>
      <w:r w:rsidR="006E015F">
        <w:fldChar w:fldCharType="begin">
          <w:fldData xml:space="preserve">PEVuZE5vdGU+PENpdGU+PEF1dGhvcj52YW4gQnV1cmVuPC9BdXRob3I+PFllYXI+MjAxMTwvWWVh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</w:fldData>
        </w:fldChar>
      </w:r>
      <w:r w:rsidR="006E015F">
        <w:instrText xml:space="preserve"> ADDIN EN.CITE </w:instrText>
      </w:r>
      <w:r w:rsidR="006E015F">
        <w:fldChar w:fldCharType="begin">
          <w:fldData xml:space="preserve">PEVuZE5vdGU+PENpdGU+PEF1dGhvcj52YW4gQnV1cmVuPC9BdXRob3I+PFllYXI+MjAxMTwvWWVh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</w:fldData>
        </w:fldChar>
      </w:r>
      <w:r w:rsidR="006E015F">
        <w:instrText xml:space="preserve"> ADDIN EN.CITE.DATA </w:instrText>
      </w:r>
      <w:r w:rsidR="006E015F">
        <w:fldChar w:fldCharType="end"/>
      </w:r>
      <w:r w:rsidR="006E015F">
        <w:fldChar w:fldCharType="separate"/>
      </w:r>
      <w:r w:rsidR="006E015F">
        <w:rPr>
          <w:noProof/>
        </w:rPr>
        <w:t>(8, 9)</w:t>
      </w:r>
      <w:r w:rsidR="006E015F">
        <w:fldChar w:fldCharType="end"/>
      </w:r>
      <w:r>
        <w:t xml:space="preserve">. For optimal model performance, the dataset underwent normalization using </w:t>
      </w:r>
      <w:proofErr w:type="spellStart"/>
      <w:r>
        <w:t>StandardScaler</w:t>
      </w:r>
      <w:proofErr w:type="spellEnd"/>
      <w:r w:rsidR="006E015F">
        <w:fldChar w:fldCharType="begin"/>
      </w:r>
      <w:r w:rsidR="006E015F">
        <w:instrText xml:space="preserve"> ADDIN EN.CITE &lt;EndNote&gt;&lt;Cite&gt;&lt;Author&gt;Pedregosa&lt;/Author&gt;&lt;Year&gt;2011&lt;/Year&gt;&lt;RecNum&gt;12&lt;/RecNum&gt;&lt;DisplayText&gt;(10)&lt;/DisplayText&gt;&lt;record&gt;&lt;rec-number&gt;12&lt;/rec-number&gt;&lt;foreign-keys&gt;&lt;key app="EN" db-id="90erfzx90wwfx7exaf6vdpwas2p5xx2s5525" timestamp="1709127501"&gt;12&lt;/key&gt;&lt;/foreign-keys&gt;&lt;ref-type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6E015F">
        <w:fldChar w:fldCharType="separate"/>
      </w:r>
      <w:r w:rsidR="006E015F">
        <w:rPr>
          <w:noProof/>
        </w:rPr>
        <w:t>(10)</w:t>
      </w:r>
      <w:r w:rsidR="006E015F">
        <w:fldChar w:fldCharType="end"/>
      </w:r>
      <w:r>
        <w:t>. These preprocessing steps were executed independently for the training, test, and external validation sets, en</w:t>
      </w:r>
      <w:r>
        <w:t>suring a consistent approach in handling missing values across the experimental sets.</w:t>
      </w:r>
    </w:p>
    <w:p w14:paraId="09A7D611" w14:textId="77777777" w:rsidR="0048522A" w:rsidRDefault="0048522A"/>
    <w:p w14:paraId="06CBF171" w14:textId="77777777" w:rsidR="0048522A" w:rsidRDefault="00280ED4">
      <w:pPr>
        <w:pStyle w:val="Heading3"/>
      </w:pPr>
      <w:r>
        <w:t>Feature selection and sampling</w:t>
      </w:r>
    </w:p>
    <w:p w14:paraId="58FA366B" w14:textId="77777777" w:rsidR="0048522A" w:rsidRDefault="0048522A"/>
    <w:p w14:paraId="120693D2" w14:textId="77777777" w:rsidR="0048522A" w:rsidRDefault="00280ED4">
      <w:pPr>
        <w:rPr>
          <w:highlight w:val="white"/>
        </w:rPr>
      </w:pPr>
      <w:r>
        <w:rPr>
          <w:highlight w:val="white"/>
        </w:rPr>
        <w:t>the dataset has 81 features as on-admission features. we separated the dataset into external and internal validation by using patient hos</w:t>
      </w:r>
      <w:r>
        <w:rPr>
          <w:highlight w:val="white"/>
        </w:rPr>
        <w:t xml:space="preserve">pitals. There are four hospitals in our dataset we separated patients from hospital4 for external validation and the rest for internal validation. </w:t>
      </w:r>
      <w:commentRangeStart w:id="5"/>
      <w:r>
        <w:rPr>
          <w:highlight w:val="white"/>
        </w:rPr>
        <w:t>The dataset was partitioned into two categories: external validation and internal validation the internal val</w:t>
      </w:r>
      <w:r>
        <w:rPr>
          <w:highlight w:val="white"/>
        </w:rPr>
        <w:t>idation size to external validation size ratio is 6.8</w:t>
      </w:r>
      <w:commentRangeEnd w:id="5"/>
      <w:r>
        <w:commentReference w:id="5"/>
      </w:r>
      <w:r>
        <w:rPr>
          <w:highlight w:val="white"/>
        </w:rPr>
        <w:t xml:space="preserve">. for each external and internal </w:t>
      </w:r>
      <w:proofErr w:type="gramStart"/>
      <w:r>
        <w:rPr>
          <w:highlight w:val="white"/>
        </w:rPr>
        <w:t>validation</w:t>
      </w:r>
      <w:proofErr w:type="gramEnd"/>
      <w:r>
        <w:rPr>
          <w:highlight w:val="white"/>
        </w:rPr>
        <w:t xml:space="preserve"> The splitting was performed with a test size of 20% (</w:t>
      </w:r>
      <w:proofErr w:type="spellStart"/>
      <w:r>
        <w:rPr>
          <w:highlight w:val="white"/>
        </w:rPr>
        <w:t>test_size</w:t>
      </w:r>
      <w:proofErr w:type="spellEnd"/>
      <w:r>
        <w:rPr>
          <w:highlight w:val="white"/>
        </w:rPr>
        <w:t xml:space="preserve">=0.2), allocating 80% of the data for training. </w:t>
      </w:r>
    </w:p>
    <w:p w14:paraId="216196D0" w14:textId="77777777" w:rsidR="0048522A" w:rsidRDefault="00280ED4">
      <w:pPr>
        <w:rPr>
          <w:highlight w:val="white"/>
        </w:rPr>
      </w:pPr>
      <w:r>
        <w:rPr>
          <w:rFonts w:ascii="Times New Roman" w:eastAsia="Times New Roman" w:hAnsi="Times New Roman" w:cs="Times New Roman"/>
          <w:highlight w:val="white"/>
        </w:rPr>
        <w:lastRenderedPageBreak/>
        <w:t>The features utilized in this study include "</w:t>
      </w:r>
      <w:r>
        <w:rPr>
          <w:rFonts w:ascii="Times New Roman" w:eastAsia="Times New Roman" w:hAnsi="Times New Roman" w:cs="Times New Roman"/>
          <w:highlight w:val="white"/>
        </w:rPr>
        <w:t>In-hospital Mortality," "ICU admission," and "Intubation," with a focus solely on "hospital mortality" as the targeted feature. Of the 81 features initially available, 76 were employed for training, comprising 53 categorical features and the remainder nume</w:t>
      </w:r>
      <w:r>
        <w:rPr>
          <w:rFonts w:ascii="Times New Roman" w:eastAsia="Times New Roman" w:hAnsi="Times New Roman" w:cs="Times New Roman"/>
          <w:highlight w:val="white"/>
        </w:rPr>
        <w:t>rical values. During the data wrangling process, two duplicate features were dropped.</w:t>
      </w:r>
    </w:p>
    <w:p w14:paraId="37E373E4" w14:textId="06610878" w:rsidR="0048522A" w:rsidRDefault="00280ED4">
      <w:pPr>
        <w:rPr>
          <w:highlight w:val="white"/>
        </w:rPr>
      </w:pPr>
      <w:r>
        <w:rPr>
          <w:highlight w:val="white"/>
        </w:rPr>
        <w:t>we strategically employed the Lasso method for feature selection due to its effectiveness in handling high-dimensional data. The Lasso method introduces regularization by</w:t>
      </w:r>
      <w:r>
        <w:rPr>
          <w:highlight w:val="white"/>
        </w:rPr>
        <w:t xml:space="preserve"> adding a penalty term to the linear regression objective function, encouraging sparsity in feature coefficients</w:t>
      </w:r>
      <w:r w:rsidR="006E015F">
        <w:rPr>
          <w:highlight w:val="white"/>
        </w:rPr>
        <w:fldChar w:fldCharType="begin"/>
      </w:r>
      <w:r w:rsidR="006E015F">
        <w:rPr>
          <w:highlight w:val="white"/>
        </w:rPr>
        <w:instrText xml:space="preserve"> ADDIN EN.CITE &lt;EndNote&gt;&lt;Cite&gt;&lt;Author&gt;Pedregosa&lt;/Author&gt;&lt;Year&gt;2011&lt;/Year&gt;&lt;RecNum&gt;12&lt;/RecNum&gt;&lt;DisplayText&gt;(10, 11)&lt;/DisplayText&gt;&lt;record&gt;&lt;rec-number&gt;12&lt;/rec-number&gt;&lt;foreign-keys&gt;&lt;key app="EN" db-id="90erfzx90wwfx7exaf6vdpwas2p5xx2s5525" timestamp="1709127501"&gt;12&lt;/key&gt;&lt;/foreign-keys&gt;&lt;ref-type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Cite&gt;&lt;Author&gt;Simpson&lt;/Author&gt;&lt;Year&gt;2020&lt;/Year&gt;&lt;RecNum&gt;14&lt;/RecNum&gt;&lt;record&gt;&lt;rec-number&gt;14&lt;/rec-number&gt;&lt;foreign-keys&gt;&lt;key app="EN" db-id="90erfzx90wwfx7exaf6vdpwas2p5xx2s5525" timestamp="1709127509"&gt;14&lt;/key&gt;&lt;/foreign-keys&gt;&lt;ref-type name="Journal Article"&gt;17&lt;/ref-type&gt;&lt;contributors&gt;&lt;authors&gt;&lt;author&gt;Simpson, Léo&lt;/author&gt;&lt;author&gt;Combettes, Patrick L&lt;/author&gt;&lt;author&gt;Müller, Christian L&lt;/author&gt;&lt;/authors&gt;&lt;/contributors&gt;&lt;titles&gt;&lt;title&gt;c-lasso--a Python package for constrained sparse and robust regression and classification&lt;/title&gt;&lt;secondary-title&gt;arXiv preprint arXiv:2011.00898&lt;/secondary-title&gt;&lt;/titles&gt;&lt;periodical&gt;&lt;full-title&gt;arXiv preprint arXiv:2011.00898&lt;/full-title&gt;&lt;/periodical&gt;&lt;dates&gt;&lt;year&gt;2020&lt;/year&gt;&lt;/dates&gt;&lt;urls&gt;&lt;/urls&gt;&lt;/record&gt;&lt;/Cite&gt;&lt;/EndNote&gt;</w:instrText>
      </w:r>
      <w:r w:rsidR="006E015F">
        <w:rPr>
          <w:highlight w:val="white"/>
        </w:rPr>
        <w:fldChar w:fldCharType="separate"/>
      </w:r>
      <w:r w:rsidR="006E015F">
        <w:rPr>
          <w:noProof/>
          <w:highlight w:val="white"/>
        </w:rPr>
        <w:t>(10, 11)</w:t>
      </w:r>
      <w:r w:rsidR="006E015F">
        <w:rPr>
          <w:highlight w:val="white"/>
        </w:rPr>
        <w:fldChar w:fldCharType="end"/>
      </w:r>
      <w:r>
        <w:rPr>
          <w:highlight w:val="white"/>
        </w:rPr>
        <w:t>. This approach proved superior to a</w:t>
      </w:r>
      <w:r>
        <w:rPr>
          <w:highlight w:val="white"/>
        </w:rPr>
        <w:t>lternative methods, facilitating notable enhancements in our results. Through the application of Lasso, we derived a refined dataset that highlighted the most impactful features based on their importance, aiding in dimensionality reduction. Subsequently, w</w:t>
      </w:r>
      <w:r>
        <w:rPr>
          <w:highlight w:val="white"/>
        </w:rPr>
        <w:t>e ranked and selected the top 40 features for further analysis.</w:t>
      </w:r>
    </w:p>
    <w:p w14:paraId="2BE1D2DD" w14:textId="77777777" w:rsidR="0048522A" w:rsidRDefault="0048522A">
      <w:pPr>
        <w:rPr>
          <w:highlight w:val="white"/>
        </w:rPr>
      </w:pPr>
    </w:p>
    <w:p w14:paraId="11632461" w14:textId="1BB59541" w:rsidR="0048522A" w:rsidRDefault="00280ED4">
      <w:pPr>
        <w:rPr>
          <w:highlight w:val="white"/>
        </w:rPr>
      </w:pPr>
      <w:r>
        <w:rPr>
          <w:highlight w:val="white"/>
        </w:rPr>
        <w:t xml:space="preserve">To address imbalanced data in the dataset, characterized by uneven class distribution, we applied the Random </w:t>
      </w:r>
      <w:proofErr w:type="spellStart"/>
      <w:r>
        <w:rPr>
          <w:highlight w:val="white"/>
        </w:rPr>
        <w:t>undersampling</w:t>
      </w:r>
      <w:proofErr w:type="spellEnd"/>
      <w:r>
        <w:rPr>
          <w:highlight w:val="white"/>
        </w:rPr>
        <w:t xml:space="preserve"> technique from the </w:t>
      </w:r>
      <w:proofErr w:type="spellStart"/>
      <w:r>
        <w:rPr>
          <w:highlight w:val="white"/>
        </w:rPr>
        <w:t>Sklearn</w:t>
      </w:r>
      <w:proofErr w:type="spellEnd"/>
      <w:r>
        <w:rPr>
          <w:highlight w:val="white"/>
        </w:rPr>
        <w:t xml:space="preserve"> Python library</w:t>
      </w:r>
      <w:r w:rsidR="006E015F">
        <w:rPr>
          <w:highlight w:val="white"/>
        </w:rPr>
        <w:fldChar w:fldCharType="begin"/>
      </w:r>
      <w:r w:rsidR="006E015F">
        <w:rPr>
          <w:highlight w:val="white"/>
        </w:rPr>
        <w:instrText xml:space="preserve"> ADDIN EN.CITE &lt;EndNote&gt;&lt;Cite&gt;&lt;Author&gt;Liu&lt;/Author&gt;&lt;Year&gt;2009&lt;/Year&gt;&lt;RecNum&gt;4&lt;/RecNum&gt;&lt;DisplayText&gt;(12)&lt;/DisplayText&gt;&lt;record&gt;&lt;rec-number&gt;4&lt;/rec-number&gt;&lt;foreign-keys&gt;&lt;key app="EN" db-id="90erfzx90wwfx7exaf6vdpwas2p5xx2s5525" timestamp="1709127467"&gt;4&lt;/key&gt;&lt;/foreign-keys&gt;&lt;ref-type name="Journal Article"&gt;17&lt;/ref-type&gt;&lt;contributors&gt;&lt;authors&gt;&lt;author&gt;Liu, X. Y.&lt;/author&gt;&lt;author&gt;Wu, J.&lt;/author&gt;&lt;author&gt;Zhou, Z. H.&lt;/author&gt;&lt;/authors&gt;&lt;/contributors&gt;&lt;auth-address&gt;National Key Laboratory for Novel Software Technology, Nanjing University, Nanjing, China. liuxy@lamda.nju.edu.cn&lt;/auth-address&gt;&lt;titles&gt;&lt;title&gt;Exploratory undersampling for class-imbalance learning&lt;/title&gt;&lt;secondary-title&gt;IEEE Trans Syst Man Cybern B Cybern&lt;/secondary-title&gt;&lt;/titles&gt;&lt;periodical&gt;&lt;full-title&gt;IEEE Trans Syst Man Cybern B Cybern&lt;/full-title&gt;&lt;/periodical&gt;&lt;pages&gt;539-50&lt;/pages&gt;&lt;volume&gt;39&lt;/volume&gt;&lt;number&gt;2&lt;/number&gt;&lt;edition&gt;20081216&lt;/edition&gt;&lt;dates&gt;&lt;year&gt;2009&lt;/year&gt;&lt;pub-dates&gt;&lt;date&gt;Apr&lt;/date&gt;&lt;/pub-dates&gt;&lt;/dates&gt;&lt;isbn&gt;1083-4419&lt;/isbn&gt;&lt;accession-num&gt;19095540&lt;/accession-num&gt;&lt;urls&gt;&lt;/urls&gt;&lt;electronic-resource-num&gt;10.1109/tsmcb.2008.2007853&lt;/electronic-resource-num&gt;&lt;remote-database-provider&gt;NLM&lt;/remote-database-provider&gt;&lt;language&gt;eng&lt;/language&gt;&lt;/record&gt;&lt;/Cite&gt;&lt;/EndNote&gt;</w:instrText>
      </w:r>
      <w:r w:rsidR="006E015F">
        <w:rPr>
          <w:highlight w:val="white"/>
        </w:rPr>
        <w:fldChar w:fldCharType="separate"/>
      </w:r>
      <w:r w:rsidR="006E015F">
        <w:rPr>
          <w:noProof/>
          <w:highlight w:val="white"/>
        </w:rPr>
        <w:t>(12)</w:t>
      </w:r>
      <w:r w:rsidR="006E015F">
        <w:rPr>
          <w:highlight w:val="white"/>
        </w:rPr>
        <w:fldChar w:fldCharType="end"/>
      </w:r>
      <w:r>
        <w:rPr>
          <w:highlight w:val="white"/>
        </w:rPr>
        <w:t xml:space="preserve">. The effective use of Random </w:t>
      </w:r>
      <w:proofErr w:type="spellStart"/>
      <w:r>
        <w:rPr>
          <w:highlight w:val="white"/>
        </w:rPr>
        <w:t>Undersampling</w:t>
      </w:r>
      <w:proofErr w:type="spellEnd"/>
      <w:r>
        <w:rPr>
          <w:highlight w:val="white"/>
        </w:rPr>
        <w:t xml:space="preserve"> demonstrated its ability to address imbalances in our dataset. This, in turn, enhanced the reliability of our analysis for predicting mortality.</w:t>
      </w:r>
    </w:p>
    <w:p w14:paraId="23776AA4" w14:textId="77777777" w:rsidR="0048522A" w:rsidRDefault="0048522A">
      <w:pPr>
        <w:rPr>
          <w:highlight w:val="white"/>
        </w:rPr>
      </w:pPr>
    </w:p>
    <w:p w14:paraId="3742E168" w14:textId="77777777" w:rsidR="0048522A" w:rsidRDefault="0048522A"/>
    <w:p w14:paraId="1BCE25BB" w14:textId="77777777" w:rsidR="0048522A" w:rsidRDefault="00280ED4">
      <w:pPr>
        <w:pStyle w:val="Heading3"/>
      </w:pPr>
      <w:r>
        <w:rPr>
          <w:highlight w:val="white"/>
        </w:rPr>
        <w:t>Model implementation</w:t>
      </w:r>
    </w:p>
    <w:p w14:paraId="4E8A2D55" w14:textId="77777777" w:rsidR="0048522A" w:rsidRDefault="0048522A"/>
    <w:p w14:paraId="25F9EAC6" w14:textId="77777777" w:rsidR="0048522A" w:rsidRDefault="00280ED4">
      <w:pPr>
        <w:rPr>
          <w:highlight w:val="white"/>
        </w:rPr>
      </w:pPr>
      <w:r>
        <w:rPr>
          <w:highlight w:val="white"/>
        </w:rPr>
        <w:lastRenderedPageBreak/>
        <w:t>We emp</w:t>
      </w:r>
      <w:r>
        <w:rPr>
          <w:highlight w:val="white"/>
        </w:rPr>
        <w:t xml:space="preserve">loyed five classical machine learning algorithms, namely Logistic Regression, Support Vector Machine (SVM), Decision Tree, k-nearest Neighbors (KNN), Random Forest, plus a Neural Network, and </w:t>
      </w:r>
      <w:proofErr w:type="spellStart"/>
      <w:r>
        <w:rPr>
          <w:highlight w:val="white"/>
        </w:rPr>
        <w:t>XGBoost</w:t>
      </w:r>
      <w:proofErr w:type="spellEnd"/>
      <w:r>
        <w:rPr>
          <w:highlight w:val="white"/>
        </w:rPr>
        <w:t xml:space="preserve">. </w:t>
      </w:r>
    </w:p>
    <w:p w14:paraId="7FB0800C" w14:textId="77777777" w:rsidR="0048522A" w:rsidRDefault="00280ED4">
      <w:pPr>
        <w:rPr>
          <w:highlight w:val="white"/>
        </w:rPr>
      </w:pPr>
      <w:r>
        <w:rPr>
          <w:highlight w:val="white"/>
        </w:rPr>
        <w:t>In the logistic regression model employed for this stu</w:t>
      </w:r>
      <w:r>
        <w:rPr>
          <w:highlight w:val="white"/>
        </w:rPr>
        <w:t xml:space="preserve">dy, L2 regularization (penalty='l2') was applied with a convergence tolerance set to 0.0001, a regularization strength of 1.0, and the use of the Limited-memory </w:t>
      </w:r>
      <w:proofErr w:type="spellStart"/>
      <w:r>
        <w:rPr>
          <w:highlight w:val="white"/>
        </w:rPr>
        <w:t>Broyden</w:t>
      </w:r>
      <w:proofErr w:type="spellEnd"/>
      <w:r>
        <w:rPr>
          <w:highlight w:val="white"/>
        </w:rPr>
        <w:t>–Fletcher–Goldfarb–</w:t>
      </w:r>
      <w:proofErr w:type="spellStart"/>
      <w:r>
        <w:rPr>
          <w:highlight w:val="white"/>
        </w:rPr>
        <w:t>Shanno</w:t>
      </w:r>
      <w:proofErr w:type="spellEnd"/>
      <w:r>
        <w:rPr>
          <w:highlight w:val="white"/>
        </w:rPr>
        <w:t xml:space="preserve"> algorithm for optimization. The model was configured to fit th</w:t>
      </w:r>
      <w:r>
        <w:rPr>
          <w:highlight w:val="white"/>
        </w:rPr>
        <w:t>e intercept term, with intercept scaling set to 1, and no specific class weights assigned. The logistic regression utilized a maximum of 100 iterations for convergence, automatic detection of the multi-class scenario,5-fold cross-validation was used and ve</w:t>
      </w:r>
      <w:r>
        <w:rPr>
          <w:highlight w:val="white"/>
        </w:rPr>
        <w:t xml:space="preserve">rbosity level set to 0 for minimal output during training. The random state of 42 was set for reproducibility. An SVC (Support Vector Classification) model was employed in this study with a regularization parameter C set to 1.0, utilizing the radial basis </w:t>
      </w:r>
      <w:r>
        <w:rPr>
          <w:highlight w:val="white"/>
        </w:rPr>
        <w:t>function kernel ('</w:t>
      </w:r>
      <w:proofErr w:type="spellStart"/>
      <w:r>
        <w:rPr>
          <w:highlight w:val="white"/>
        </w:rPr>
        <w:t>rbf</w:t>
      </w:r>
      <w:proofErr w:type="spellEnd"/>
      <w:r>
        <w:rPr>
          <w:highlight w:val="white"/>
        </w:rPr>
        <w:t>') with a default degree of 3. The gamma parameter was set to 'scale', the coefficient of the kernel function to 0.0, and shrinking during optimization was enabled. The model was configured without probability estimates and a tolerance</w:t>
      </w:r>
      <w:r>
        <w:rPr>
          <w:highlight w:val="white"/>
        </w:rPr>
        <w:t xml:space="preserve"> for convergence set to 0.001. A cache size of 200 was allocated for optimization (</w:t>
      </w:r>
      <w:proofErr w:type="spellStart"/>
      <w:r>
        <w:rPr>
          <w:highlight w:val="white"/>
        </w:rPr>
        <w:t>cache_size</w:t>
      </w:r>
      <w:proofErr w:type="spellEnd"/>
      <w:r>
        <w:rPr>
          <w:highlight w:val="white"/>
        </w:rPr>
        <w:t>=200), with no specific class weights assigned (</w:t>
      </w:r>
      <w:proofErr w:type="spellStart"/>
      <w:r>
        <w:rPr>
          <w:highlight w:val="white"/>
        </w:rPr>
        <w:t>class_weight</w:t>
      </w:r>
      <w:proofErr w:type="spellEnd"/>
      <w:r>
        <w:rPr>
          <w:highlight w:val="white"/>
        </w:rPr>
        <w:t>=None). The model had no specified maximum iteration limit (</w:t>
      </w:r>
      <w:proofErr w:type="spellStart"/>
      <w:r>
        <w:rPr>
          <w:highlight w:val="white"/>
        </w:rPr>
        <w:t>max_iter</w:t>
      </w:r>
      <w:proofErr w:type="spellEnd"/>
      <w:r>
        <w:rPr>
          <w:highlight w:val="white"/>
        </w:rPr>
        <w:t>=-1) and employed the '</w:t>
      </w:r>
      <w:proofErr w:type="spellStart"/>
      <w:r>
        <w:rPr>
          <w:highlight w:val="white"/>
        </w:rPr>
        <w:t>ovr</w:t>
      </w:r>
      <w:proofErr w:type="spellEnd"/>
      <w:r>
        <w:rPr>
          <w:highlight w:val="white"/>
        </w:rPr>
        <w:t>' (one-vs</w:t>
      </w:r>
      <w:r>
        <w:rPr>
          <w:highlight w:val="white"/>
        </w:rPr>
        <w:t>-rest) strategy for decision function shape. Break ties were not considered in the decision function (</w:t>
      </w:r>
      <w:proofErr w:type="spellStart"/>
      <w:r>
        <w:rPr>
          <w:highlight w:val="white"/>
        </w:rPr>
        <w:t>break_ties</w:t>
      </w:r>
      <w:proofErr w:type="spellEnd"/>
      <w:r>
        <w:rPr>
          <w:highlight w:val="white"/>
        </w:rPr>
        <w:t xml:space="preserve">=False),5-fold cross-validation was used </w:t>
      </w:r>
      <w:proofErr w:type="gramStart"/>
      <w:r>
        <w:rPr>
          <w:highlight w:val="white"/>
        </w:rPr>
        <w:t>and  The</w:t>
      </w:r>
      <w:proofErr w:type="gramEnd"/>
      <w:r>
        <w:rPr>
          <w:highlight w:val="white"/>
        </w:rPr>
        <w:t xml:space="preserve"> random state of 42 was set for reproducibility.</w:t>
      </w:r>
    </w:p>
    <w:p w14:paraId="312D4F8F" w14:textId="77777777" w:rsidR="0048522A" w:rsidRDefault="00280ED4">
      <w:pPr>
        <w:rPr>
          <w:highlight w:val="white"/>
        </w:rPr>
      </w:pPr>
      <w:r>
        <w:rPr>
          <w:highlight w:val="white"/>
        </w:rPr>
        <w:t>A Decision Tree Classifier was employed in this study with the Gini impurity criterion ('</w:t>
      </w:r>
      <w:proofErr w:type="spellStart"/>
      <w:r>
        <w:rPr>
          <w:highlight w:val="white"/>
        </w:rPr>
        <w:t>gini</w:t>
      </w:r>
      <w:proofErr w:type="spellEnd"/>
      <w:r>
        <w:rPr>
          <w:highlight w:val="white"/>
        </w:rPr>
        <w:t xml:space="preserve">'), utilizing the 'best' strategy for splitting nodes. The tree had no specified maximum depth </w:t>
      </w:r>
      <w:r>
        <w:rPr>
          <w:highlight w:val="white"/>
        </w:rPr>
        <w:lastRenderedPageBreak/>
        <w:t>(</w:t>
      </w:r>
      <w:proofErr w:type="spellStart"/>
      <w:r>
        <w:rPr>
          <w:highlight w:val="white"/>
        </w:rPr>
        <w:t>max_depth</w:t>
      </w:r>
      <w:proofErr w:type="spellEnd"/>
      <w:r>
        <w:rPr>
          <w:highlight w:val="white"/>
        </w:rPr>
        <w:t>=None) and a minimum of 2 samples required to split an int</w:t>
      </w:r>
      <w:r>
        <w:rPr>
          <w:highlight w:val="white"/>
        </w:rPr>
        <w:t>ernal node (</w:t>
      </w:r>
      <w:proofErr w:type="spellStart"/>
      <w:r>
        <w:rPr>
          <w:highlight w:val="white"/>
        </w:rPr>
        <w:t>min_samples_split</w:t>
      </w:r>
      <w:proofErr w:type="spellEnd"/>
      <w:r>
        <w:rPr>
          <w:highlight w:val="white"/>
        </w:rPr>
        <w:t>=2). The minimum number of samples required to be in a leaf node was set to 1 (</w:t>
      </w:r>
      <w:proofErr w:type="spellStart"/>
      <w:r>
        <w:rPr>
          <w:highlight w:val="white"/>
        </w:rPr>
        <w:t>min_samples_leaf</w:t>
      </w:r>
      <w:proofErr w:type="spellEnd"/>
      <w:r>
        <w:rPr>
          <w:highlight w:val="white"/>
        </w:rPr>
        <w:t>=1), with no specified minimum weight fraction for a leaf node (</w:t>
      </w:r>
      <w:proofErr w:type="spellStart"/>
      <w:r>
        <w:rPr>
          <w:highlight w:val="white"/>
        </w:rPr>
        <w:t>min_weight_fraction_leaf</w:t>
      </w:r>
      <w:proofErr w:type="spellEnd"/>
      <w:r>
        <w:rPr>
          <w:highlight w:val="white"/>
        </w:rPr>
        <w:t>=0.0). The maximum number of features consid</w:t>
      </w:r>
      <w:r>
        <w:rPr>
          <w:highlight w:val="white"/>
        </w:rPr>
        <w:t>ered for splitting was not restricted (</w:t>
      </w:r>
      <w:proofErr w:type="spellStart"/>
      <w:r>
        <w:rPr>
          <w:highlight w:val="white"/>
        </w:rPr>
        <w:t>max_features</w:t>
      </w:r>
      <w:proofErr w:type="spellEnd"/>
      <w:r>
        <w:rPr>
          <w:highlight w:val="white"/>
        </w:rPr>
        <w:t xml:space="preserve">=None),5-fold cross-validation was used </w:t>
      </w:r>
      <w:proofErr w:type="gramStart"/>
      <w:r>
        <w:rPr>
          <w:highlight w:val="white"/>
        </w:rPr>
        <w:t>and  The</w:t>
      </w:r>
      <w:proofErr w:type="gramEnd"/>
      <w:r>
        <w:rPr>
          <w:highlight w:val="white"/>
        </w:rPr>
        <w:t xml:space="preserve"> random state of 42 was set for reproducibility.. There were no limitations on the maximum number of leaf nodes (</w:t>
      </w:r>
      <w:proofErr w:type="spellStart"/>
      <w:r>
        <w:rPr>
          <w:highlight w:val="white"/>
        </w:rPr>
        <w:t>max_leaf_nodes</w:t>
      </w:r>
      <w:proofErr w:type="spellEnd"/>
      <w:r>
        <w:rPr>
          <w:highlight w:val="white"/>
        </w:rPr>
        <w:t>=None), and the minimum impuri</w:t>
      </w:r>
      <w:r>
        <w:rPr>
          <w:highlight w:val="white"/>
        </w:rPr>
        <w:t>ty decrease for a split was set to 0.0 (</w:t>
      </w:r>
      <w:proofErr w:type="spellStart"/>
      <w:r>
        <w:rPr>
          <w:highlight w:val="white"/>
        </w:rPr>
        <w:t>min_impurity_decrease</w:t>
      </w:r>
      <w:proofErr w:type="spellEnd"/>
      <w:r>
        <w:rPr>
          <w:highlight w:val="white"/>
        </w:rPr>
        <w:t>=0.0). No specific class weights were assigned (</w:t>
      </w:r>
      <w:proofErr w:type="spellStart"/>
      <w:r>
        <w:rPr>
          <w:highlight w:val="white"/>
        </w:rPr>
        <w:t>class_weight</w:t>
      </w:r>
      <w:proofErr w:type="spellEnd"/>
      <w:r>
        <w:rPr>
          <w:highlight w:val="white"/>
        </w:rPr>
        <w:t>=None), and the cost complexity pruning alpha (</w:t>
      </w:r>
      <w:proofErr w:type="spellStart"/>
      <w:r>
        <w:rPr>
          <w:highlight w:val="white"/>
        </w:rPr>
        <w:t>ccp_alpha</w:t>
      </w:r>
      <w:proofErr w:type="spellEnd"/>
      <w:r>
        <w:rPr>
          <w:highlight w:val="white"/>
        </w:rPr>
        <w:t>) parameter was set to 0.0. Additionally, monotonic constraints on features wer</w:t>
      </w:r>
      <w:r>
        <w:rPr>
          <w:highlight w:val="white"/>
        </w:rPr>
        <w:t>e not specified (</w:t>
      </w:r>
      <w:proofErr w:type="spellStart"/>
      <w:r>
        <w:rPr>
          <w:highlight w:val="white"/>
        </w:rPr>
        <w:t>monotonic_cst</w:t>
      </w:r>
      <w:proofErr w:type="spellEnd"/>
      <w:r>
        <w:rPr>
          <w:highlight w:val="white"/>
        </w:rPr>
        <w:t>=None). A K-Neighbors Classifier was utilized in this study with the number of neighbors set to 5 (</w:t>
      </w:r>
      <w:proofErr w:type="spellStart"/>
      <w:r>
        <w:rPr>
          <w:highlight w:val="white"/>
        </w:rPr>
        <w:t>n_neighbors</w:t>
      </w:r>
      <w:proofErr w:type="spellEnd"/>
      <w:r>
        <w:rPr>
          <w:highlight w:val="white"/>
        </w:rPr>
        <w:t>=5), employing uniform weights for neighbor contributions ('weights='uniform''). The algorithm used for computing ne</w:t>
      </w:r>
      <w:r>
        <w:rPr>
          <w:highlight w:val="white"/>
        </w:rPr>
        <w:t>arest neighbors was automatically determined ('algorithm='auto''), with a leaf size of 30 (</w:t>
      </w:r>
      <w:proofErr w:type="spellStart"/>
      <w:r>
        <w:rPr>
          <w:highlight w:val="white"/>
        </w:rPr>
        <w:t>leaf_size</w:t>
      </w:r>
      <w:proofErr w:type="spellEnd"/>
      <w:r>
        <w:rPr>
          <w:highlight w:val="white"/>
        </w:rPr>
        <w:t xml:space="preserve">=30). The </w:t>
      </w:r>
      <w:proofErr w:type="spellStart"/>
      <w:r>
        <w:rPr>
          <w:highlight w:val="white"/>
        </w:rPr>
        <w:t>Minkowski</w:t>
      </w:r>
      <w:proofErr w:type="spellEnd"/>
      <w:r>
        <w:rPr>
          <w:highlight w:val="white"/>
        </w:rPr>
        <w:t xml:space="preserve"> distance metric with a power parameter of 2 (p=2) was employed ('metric='</w:t>
      </w:r>
      <w:proofErr w:type="spellStart"/>
      <w:r>
        <w:rPr>
          <w:highlight w:val="white"/>
        </w:rPr>
        <w:t>minkowski</w:t>
      </w:r>
      <w:proofErr w:type="spellEnd"/>
      <w:r>
        <w:rPr>
          <w:highlight w:val="white"/>
        </w:rPr>
        <w:t>''). Additional metric parameters were not specified (</w:t>
      </w:r>
      <w:proofErr w:type="spellStart"/>
      <w:r>
        <w:rPr>
          <w:highlight w:val="white"/>
        </w:rPr>
        <w:t>metric_params</w:t>
      </w:r>
      <w:proofErr w:type="spellEnd"/>
      <w:r>
        <w:rPr>
          <w:highlight w:val="white"/>
        </w:rPr>
        <w:t>=None),5-fold cross-validation was used and parallel processing was not utilized (</w:t>
      </w:r>
      <w:proofErr w:type="spellStart"/>
      <w:r>
        <w:rPr>
          <w:highlight w:val="white"/>
        </w:rPr>
        <w:t>n_jobs</w:t>
      </w:r>
      <w:proofErr w:type="spellEnd"/>
      <w:r>
        <w:rPr>
          <w:highlight w:val="white"/>
        </w:rPr>
        <w:t>=None</w:t>
      </w:r>
      <w:proofErr w:type="gramStart"/>
      <w:r>
        <w:rPr>
          <w:highlight w:val="white"/>
        </w:rPr>
        <w:t>).A</w:t>
      </w:r>
      <w:proofErr w:type="gramEnd"/>
      <w:r>
        <w:rPr>
          <w:highlight w:val="white"/>
        </w:rPr>
        <w:t xml:space="preserve"> </w:t>
      </w:r>
      <w:proofErr w:type="spellStart"/>
      <w:r>
        <w:rPr>
          <w:highlight w:val="white"/>
        </w:rPr>
        <w:t>RandomForestClassifier</w:t>
      </w:r>
      <w:proofErr w:type="spellEnd"/>
      <w:r>
        <w:rPr>
          <w:highlight w:val="white"/>
        </w:rPr>
        <w:t xml:space="preserve"> was employed in this study with 100 estimators (</w:t>
      </w:r>
      <w:proofErr w:type="spellStart"/>
      <w:r>
        <w:rPr>
          <w:highlight w:val="white"/>
        </w:rPr>
        <w:t>n_estimators</w:t>
      </w:r>
      <w:proofErr w:type="spellEnd"/>
      <w:r>
        <w:rPr>
          <w:highlight w:val="white"/>
        </w:rPr>
        <w:t>=100), utilizing the Gini impurity criterion ('criterion='</w:t>
      </w:r>
      <w:proofErr w:type="spellStart"/>
      <w:r>
        <w:rPr>
          <w:highlight w:val="white"/>
        </w:rPr>
        <w:t>gini</w:t>
      </w:r>
      <w:proofErr w:type="spellEnd"/>
      <w:r>
        <w:rPr>
          <w:highlight w:val="white"/>
        </w:rPr>
        <w:t>'</w:t>
      </w:r>
      <w:r>
        <w:rPr>
          <w:highlight w:val="white"/>
        </w:rPr>
        <w:t>'). The decision trees in the random forest had no specified maximum depth (</w:t>
      </w:r>
      <w:proofErr w:type="spellStart"/>
      <w:r>
        <w:rPr>
          <w:highlight w:val="white"/>
        </w:rPr>
        <w:t>max_depth</w:t>
      </w:r>
      <w:proofErr w:type="spellEnd"/>
      <w:r>
        <w:rPr>
          <w:highlight w:val="white"/>
        </w:rPr>
        <w:t>=None), and a minimum of 2 samples was required to split an internal node (</w:t>
      </w:r>
      <w:proofErr w:type="spellStart"/>
      <w:r>
        <w:rPr>
          <w:highlight w:val="white"/>
        </w:rPr>
        <w:t>min_samples_split</w:t>
      </w:r>
      <w:proofErr w:type="spellEnd"/>
      <w:r>
        <w:rPr>
          <w:highlight w:val="white"/>
        </w:rPr>
        <w:t>=2). The minimum number of samples required to be in a leaf node was set to 1 (</w:t>
      </w:r>
      <w:proofErr w:type="spellStart"/>
      <w:r>
        <w:rPr>
          <w:highlight w:val="white"/>
        </w:rPr>
        <w:t>min_samples_leaf</w:t>
      </w:r>
      <w:proofErr w:type="spellEnd"/>
      <w:r>
        <w:rPr>
          <w:highlight w:val="white"/>
        </w:rPr>
        <w:t>=1), with no specified minimum weight fraction for a leaf node (</w:t>
      </w:r>
      <w:proofErr w:type="spellStart"/>
      <w:r>
        <w:rPr>
          <w:highlight w:val="white"/>
        </w:rPr>
        <w:t>min_weight_fraction_leaf</w:t>
      </w:r>
      <w:proofErr w:type="spellEnd"/>
      <w:r>
        <w:rPr>
          <w:highlight w:val="white"/>
        </w:rPr>
        <w:t xml:space="preserve">=0.0). The square root of the </w:t>
      </w:r>
      <w:r>
        <w:rPr>
          <w:highlight w:val="white"/>
        </w:rPr>
        <w:lastRenderedPageBreak/>
        <w:t>total number of features was considered for splitting at each node ('</w:t>
      </w:r>
      <w:proofErr w:type="spellStart"/>
      <w:r>
        <w:rPr>
          <w:highlight w:val="white"/>
        </w:rPr>
        <w:t>max_features</w:t>
      </w:r>
      <w:proofErr w:type="spellEnd"/>
      <w:r>
        <w:rPr>
          <w:highlight w:val="white"/>
        </w:rPr>
        <w:t>='sqrt''). The maximum number of leaf nod</w:t>
      </w:r>
      <w:r>
        <w:rPr>
          <w:highlight w:val="white"/>
        </w:rPr>
        <w:t>es was unrestricted (</w:t>
      </w:r>
      <w:proofErr w:type="spellStart"/>
      <w:r>
        <w:rPr>
          <w:highlight w:val="white"/>
        </w:rPr>
        <w:t>max_leaf_nodes</w:t>
      </w:r>
      <w:proofErr w:type="spellEnd"/>
      <w:r>
        <w:rPr>
          <w:highlight w:val="white"/>
        </w:rPr>
        <w:t>=None), and the minimum impurity decrease for a split was set to 0.0 (</w:t>
      </w:r>
      <w:proofErr w:type="spellStart"/>
      <w:r>
        <w:rPr>
          <w:highlight w:val="white"/>
        </w:rPr>
        <w:t>min_impurity_decrease</w:t>
      </w:r>
      <w:proofErr w:type="spellEnd"/>
      <w:r>
        <w:rPr>
          <w:highlight w:val="white"/>
        </w:rPr>
        <w:t>=0.0). Bootstrap sampling was enabled (bootstrap=True), out-of-bag scoring was not utilized (</w:t>
      </w:r>
      <w:proofErr w:type="spellStart"/>
      <w:r>
        <w:rPr>
          <w:highlight w:val="white"/>
        </w:rPr>
        <w:t>oob_score</w:t>
      </w:r>
      <w:proofErr w:type="spellEnd"/>
      <w:r>
        <w:rPr>
          <w:highlight w:val="white"/>
        </w:rPr>
        <w:t>=False),5-fold cross-validat</w:t>
      </w:r>
      <w:r>
        <w:rPr>
          <w:highlight w:val="white"/>
        </w:rPr>
        <w:t>ion was used and parallel processing was not employed (</w:t>
      </w:r>
      <w:proofErr w:type="spellStart"/>
      <w:r>
        <w:rPr>
          <w:highlight w:val="white"/>
        </w:rPr>
        <w:t>n_jobs</w:t>
      </w:r>
      <w:proofErr w:type="spellEnd"/>
      <w:r>
        <w:rPr>
          <w:highlight w:val="white"/>
        </w:rPr>
        <w:t>=None).  The random state of 42 was set for reproducibility during the model-building process (</w:t>
      </w:r>
      <w:proofErr w:type="spellStart"/>
      <w:r>
        <w:rPr>
          <w:highlight w:val="white"/>
        </w:rPr>
        <w:t>random_state</w:t>
      </w:r>
      <w:proofErr w:type="spellEnd"/>
      <w:r>
        <w:rPr>
          <w:highlight w:val="white"/>
        </w:rPr>
        <w:t>=42). The model verbosity level was set to 0 (verbose=0), and warm starting was disabled</w:t>
      </w:r>
      <w:r>
        <w:rPr>
          <w:highlight w:val="white"/>
        </w:rPr>
        <w:t xml:space="preserve"> (</w:t>
      </w:r>
      <w:proofErr w:type="spellStart"/>
      <w:r>
        <w:rPr>
          <w:highlight w:val="white"/>
        </w:rPr>
        <w:t>warm_start</w:t>
      </w:r>
      <w:proofErr w:type="spellEnd"/>
      <w:r>
        <w:rPr>
          <w:highlight w:val="white"/>
        </w:rPr>
        <w:t>=False). No specific class weights were assigned (</w:t>
      </w:r>
      <w:proofErr w:type="spellStart"/>
      <w:r>
        <w:rPr>
          <w:highlight w:val="white"/>
        </w:rPr>
        <w:t>class_weight</w:t>
      </w:r>
      <w:proofErr w:type="spellEnd"/>
      <w:r>
        <w:rPr>
          <w:highlight w:val="white"/>
        </w:rPr>
        <w:t>=None), and the cost complexity pruning alpha (</w:t>
      </w:r>
      <w:proofErr w:type="spellStart"/>
      <w:r>
        <w:rPr>
          <w:highlight w:val="white"/>
        </w:rPr>
        <w:t>ccp_alpha</w:t>
      </w:r>
      <w:proofErr w:type="spellEnd"/>
      <w:r>
        <w:rPr>
          <w:highlight w:val="white"/>
        </w:rPr>
        <w:t>) parameter was set to 0.0. The maximum number of samples for bootstrapping was not specified (</w:t>
      </w:r>
      <w:proofErr w:type="spellStart"/>
      <w:r>
        <w:rPr>
          <w:highlight w:val="white"/>
        </w:rPr>
        <w:t>max_samples</w:t>
      </w:r>
      <w:proofErr w:type="spellEnd"/>
      <w:r>
        <w:rPr>
          <w:highlight w:val="white"/>
        </w:rPr>
        <w:t>=None), and monotoni</w:t>
      </w:r>
      <w:r>
        <w:rPr>
          <w:highlight w:val="white"/>
        </w:rPr>
        <w:t>c constraints on features were not specified (</w:t>
      </w:r>
      <w:proofErr w:type="spellStart"/>
      <w:r>
        <w:rPr>
          <w:highlight w:val="white"/>
        </w:rPr>
        <w:t>monotonic_cst</w:t>
      </w:r>
      <w:proofErr w:type="spellEnd"/>
      <w:r>
        <w:rPr>
          <w:highlight w:val="white"/>
        </w:rPr>
        <w:t>=None</w:t>
      </w:r>
      <w:proofErr w:type="gramStart"/>
      <w:r>
        <w:rPr>
          <w:highlight w:val="white"/>
        </w:rPr>
        <w:t>).The</w:t>
      </w:r>
      <w:proofErr w:type="gramEnd"/>
      <w:r>
        <w:rPr>
          <w:highlight w:val="white"/>
        </w:rPr>
        <w:t xml:space="preserve"> </w:t>
      </w:r>
      <w:proofErr w:type="spellStart"/>
      <w:r>
        <w:rPr>
          <w:highlight w:val="white"/>
        </w:rPr>
        <w:t>XGBClassifier</w:t>
      </w:r>
      <w:proofErr w:type="spellEnd"/>
      <w:r>
        <w:rPr>
          <w:highlight w:val="white"/>
        </w:rPr>
        <w:t xml:space="preserve"> model was configured with default hyperparameters, including a base score of 0.5, utilizing a gradient boosting tree-based approach ('booster='</w:t>
      </w:r>
      <w:proofErr w:type="spellStart"/>
      <w:r>
        <w:rPr>
          <w:highlight w:val="white"/>
        </w:rPr>
        <w:t>gbtree</w:t>
      </w:r>
      <w:proofErr w:type="spellEnd"/>
      <w:r>
        <w:rPr>
          <w:highlight w:val="white"/>
        </w:rPr>
        <w:t xml:space="preserve">''). The maximum depth </w:t>
      </w:r>
      <w:r>
        <w:rPr>
          <w:highlight w:val="white"/>
        </w:rPr>
        <w:t>of each tree was set to 3, and the learning rate was 0.1. The subsample ratio of training instances was set to 1, indicating the use of all training data. The objective function employed for binary classification was '</w:t>
      </w:r>
      <w:proofErr w:type="spellStart"/>
      <w:proofErr w:type="gramStart"/>
      <w:r>
        <w:rPr>
          <w:highlight w:val="white"/>
        </w:rPr>
        <w:t>binary:logistic</w:t>
      </w:r>
      <w:proofErr w:type="spellEnd"/>
      <w:proofErr w:type="gramEnd"/>
      <w:r>
        <w:rPr>
          <w:highlight w:val="white"/>
        </w:rPr>
        <w:t>', and the number of bo</w:t>
      </w:r>
      <w:r>
        <w:rPr>
          <w:highlight w:val="white"/>
        </w:rPr>
        <w:t>osting rounds (</w:t>
      </w:r>
      <w:proofErr w:type="spellStart"/>
      <w:r>
        <w:rPr>
          <w:highlight w:val="white"/>
        </w:rPr>
        <w:t>n_estimators</w:t>
      </w:r>
      <w:proofErr w:type="spellEnd"/>
      <w:r>
        <w:rPr>
          <w:highlight w:val="white"/>
        </w:rPr>
        <w:t>) was set to 100. The model was configured to use a single CPU core for parallelism (</w:t>
      </w:r>
      <w:proofErr w:type="spellStart"/>
      <w:r>
        <w:rPr>
          <w:highlight w:val="white"/>
        </w:rPr>
        <w:t>n_jobs</w:t>
      </w:r>
      <w:proofErr w:type="spellEnd"/>
      <w:r>
        <w:rPr>
          <w:highlight w:val="white"/>
        </w:rPr>
        <w:t>=1),5-fold cross-validation was used and the random seed was set to 42 for reproducibility. Default values were applied for parameters suc</w:t>
      </w:r>
      <w:r>
        <w:rPr>
          <w:highlight w:val="white"/>
        </w:rPr>
        <w:t xml:space="preserve">h as gamma, </w:t>
      </w:r>
      <w:proofErr w:type="spellStart"/>
      <w:r>
        <w:rPr>
          <w:highlight w:val="white"/>
        </w:rPr>
        <w:t>min_child_weight</w:t>
      </w:r>
      <w:proofErr w:type="spellEnd"/>
      <w:r>
        <w:rPr>
          <w:highlight w:val="white"/>
        </w:rPr>
        <w:t xml:space="preserve">, </w:t>
      </w:r>
      <w:proofErr w:type="spellStart"/>
      <w:r>
        <w:rPr>
          <w:highlight w:val="white"/>
        </w:rPr>
        <w:t>colsample_bytree</w:t>
      </w:r>
      <w:proofErr w:type="spellEnd"/>
      <w:r>
        <w:rPr>
          <w:highlight w:val="white"/>
        </w:rPr>
        <w:t xml:space="preserve">, </w:t>
      </w:r>
      <w:proofErr w:type="spellStart"/>
      <w:r>
        <w:rPr>
          <w:highlight w:val="white"/>
        </w:rPr>
        <w:t>reg_alpha</w:t>
      </w:r>
      <w:proofErr w:type="spellEnd"/>
      <w:r>
        <w:rPr>
          <w:highlight w:val="white"/>
        </w:rPr>
        <w:t xml:space="preserve">, </w:t>
      </w:r>
      <w:proofErr w:type="spellStart"/>
      <w:r>
        <w:rPr>
          <w:highlight w:val="white"/>
        </w:rPr>
        <w:t>reg_lambda</w:t>
      </w:r>
      <w:proofErr w:type="spellEnd"/>
      <w:r>
        <w:rPr>
          <w:highlight w:val="white"/>
        </w:rPr>
        <w:t xml:space="preserve">, </w:t>
      </w:r>
      <w:proofErr w:type="spellStart"/>
      <w:r>
        <w:rPr>
          <w:highlight w:val="white"/>
        </w:rPr>
        <w:t>scale_pos_weight</w:t>
      </w:r>
      <w:proofErr w:type="spellEnd"/>
      <w:r>
        <w:rPr>
          <w:highlight w:val="white"/>
        </w:rPr>
        <w:t xml:space="preserve">, and verbosity, among </w:t>
      </w:r>
      <w:proofErr w:type="spellStart"/>
      <w:proofErr w:type="gramStart"/>
      <w:r>
        <w:rPr>
          <w:highlight w:val="white"/>
        </w:rPr>
        <w:t>others.In</w:t>
      </w:r>
      <w:proofErr w:type="spellEnd"/>
      <w:proofErr w:type="gramEnd"/>
      <w:r>
        <w:rPr>
          <w:highlight w:val="white"/>
        </w:rPr>
        <w:t xml:space="preserve"> this study, a neural network model was employed for classification using the </w:t>
      </w:r>
      <w:proofErr w:type="spellStart"/>
      <w:r>
        <w:rPr>
          <w:highlight w:val="white"/>
        </w:rPr>
        <w:t>MLPClassifier</w:t>
      </w:r>
      <w:proofErr w:type="spellEnd"/>
      <w:r>
        <w:rPr>
          <w:highlight w:val="white"/>
        </w:rPr>
        <w:t xml:space="preserve"> from Scikit-learn. Hyperparameter tuning was </w:t>
      </w:r>
      <w:r>
        <w:rPr>
          <w:highlight w:val="white"/>
        </w:rPr>
        <w:t xml:space="preserve">conducted through grid search optimization to identify the most effective configuration. The explored hyperparameters </w:t>
      </w:r>
      <w:r>
        <w:rPr>
          <w:highlight w:val="white"/>
        </w:rPr>
        <w:lastRenderedPageBreak/>
        <w:t xml:space="preserve">included variations in the hidden layer sizes, with options for architectures consisting of a single layer with 100 neurons or two layers </w:t>
      </w:r>
      <w:r>
        <w:rPr>
          <w:highlight w:val="white"/>
        </w:rPr>
        <w:t>with 50 neurons each. The rectified linear unit (</w:t>
      </w:r>
      <w:proofErr w:type="spellStart"/>
      <w:r>
        <w:rPr>
          <w:highlight w:val="white"/>
        </w:rPr>
        <w:t>ReLU</w:t>
      </w:r>
      <w:proofErr w:type="spellEnd"/>
      <w:r>
        <w:rPr>
          <w:highlight w:val="white"/>
        </w:rPr>
        <w:t>) activation function was chosen, and the Adam solver was employed for optimization. The regularization term (alpha) was set to 0.0001 to control overfitting. The model's training was limited to a maximu</w:t>
      </w:r>
      <w:r>
        <w:rPr>
          <w:highlight w:val="white"/>
        </w:rPr>
        <w:t>m of 200 iterations, and a random state of 42 was specified for reproducibility. Early stopping was enabled, with a validation fraction of 0.1 and a criterion of 10 consecutive iterations with no improvement (</w:t>
      </w:r>
      <w:proofErr w:type="spellStart"/>
      <w:r>
        <w:rPr>
          <w:highlight w:val="white"/>
        </w:rPr>
        <w:t>n_iter_no_change</w:t>
      </w:r>
      <w:proofErr w:type="spellEnd"/>
      <w:r>
        <w:rPr>
          <w:highlight w:val="white"/>
        </w:rPr>
        <w:t>) to halt the training process.</w:t>
      </w:r>
      <w:r>
        <w:rPr>
          <w:highlight w:val="white"/>
        </w:rPr>
        <w:t xml:space="preserve"> The grid search was conducted using 5-fold cross-validation, and the best-performing neural network classifier was identified as the one with the optimal combination of hyperparameters. The resulting best classifier, determined through the grid search, wa</w:t>
      </w:r>
      <w:r>
        <w:rPr>
          <w:highlight w:val="white"/>
        </w:rPr>
        <w:t>s then further evaluated on the training data, and its performance metrics were used for subsequent analysis and interpretation.</w:t>
      </w:r>
    </w:p>
    <w:p w14:paraId="3251FCE3" w14:textId="77777777" w:rsidR="0048522A" w:rsidRDefault="0048522A">
      <w:pPr>
        <w:rPr>
          <w:highlight w:val="white"/>
        </w:rPr>
      </w:pPr>
    </w:p>
    <w:p w14:paraId="0E5F6570" w14:textId="77777777" w:rsidR="0048522A" w:rsidRDefault="00280ED4">
      <w:r>
        <w:rPr>
          <w:highlight w:val="white"/>
        </w:rPr>
        <w:t xml:space="preserve">The models were evaluated using six key metrics: Specificity, Recall, Accuracy, Precision, F1 Score, and area under the </w:t>
      </w:r>
      <w:proofErr w:type="gramStart"/>
      <w:r>
        <w:rPr>
          <w:highlight w:val="white"/>
        </w:rPr>
        <w:t>curve(</w:t>
      </w:r>
      <w:proofErr w:type="gramEnd"/>
      <w:r>
        <w:rPr>
          <w:highlight w:val="white"/>
        </w:rPr>
        <w:t>AUC). These metrics provide a comprehensive assessment of the model's performance across different aspects, ensuring a thorough examination of their effectiveness in capturing specific nuances within the dataset. Using grid search and cross-validation enha</w:t>
      </w:r>
      <w:r>
        <w:rPr>
          <w:highlight w:val="white"/>
        </w:rPr>
        <w:t>nces the reliability of our results and underscores the robustness of our model selection process.</w:t>
      </w:r>
    </w:p>
    <w:p w14:paraId="7CC32C69" w14:textId="77777777" w:rsidR="0048522A" w:rsidRDefault="0048522A"/>
    <w:p w14:paraId="668BB739" w14:textId="77777777" w:rsidR="0048522A" w:rsidRDefault="00280ED4">
      <w:pPr>
        <w:pStyle w:val="Heading2"/>
      </w:pPr>
      <w:bookmarkStart w:id="6" w:name="_zez1h9iwujkd" w:colFirst="0" w:colLast="0"/>
      <w:bookmarkEnd w:id="6"/>
      <w:r>
        <w:rPr>
          <w:highlight w:val="white"/>
        </w:rPr>
        <w:t xml:space="preserve">LLMs and Vector Similarity Search </w:t>
      </w:r>
      <w:r>
        <w:t>Predictive Performances</w:t>
      </w:r>
    </w:p>
    <w:p w14:paraId="1900E1F2" w14:textId="77777777" w:rsidR="0048522A" w:rsidRDefault="00280ED4">
      <w:pPr>
        <w:pStyle w:val="Heading3"/>
      </w:pPr>
      <w:bookmarkStart w:id="7" w:name="_k8cz4kll7l01" w:colFirst="0" w:colLast="0"/>
      <w:bookmarkEnd w:id="7"/>
      <w:r>
        <w:t>Imputing, normalizing, Feature selection, and sampling</w:t>
      </w:r>
    </w:p>
    <w:p w14:paraId="51E8CB64" w14:textId="77777777" w:rsidR="0048522A" w:rsidRDefault="00280ED4">
      <w:r>
        <w:rPr>
          <w:highlight w:val="white"/>
        </w:rPr>
        <w:lastRenderedPageBreak/>
        <w:t>The primary objective of this experiment is</w:t>
      </w:r>
      <w:r>
        <w:rPr>
          <w:highlight w:val="white"/>
        </w:rPr>
        <w:t xml:space="preserve"> to transform our dataset into a format compatible with large language models and subsequently compare their performance with classical machine learning models.</w:t>
      </w:r>
    </w:p>
    <w:p w14:paraId="6ACFAA4B" w14:textId="77777777" w:rsidR="0048522A" w:rsidRDefault="00280ED4">
      <w:r>
        <w:t xml:space="preserve">To prepare data for use in LLMs, we used </w:t>
      </w:r>
      <w:proofErr w:type="spellStart"/>
      <w:r>
        <w:t>KNNimputer</w:t>
      </w:r>
      <w:proofErr w:type="spellEnd"/>
      <w:r>
        <w:t xml:space="preserve"> from the </w:t>
      </w:r>
      <w:proofErr w:type="spellStart"/>
      <w:r>
        <w:t>Sklearn</w:t>
      </w:r>
      <w:proofErr w:type="spellEnd"/>
      <w:r>
        <w:t xml:space="preserve"> library for imputing missi</w:t>
      </w:r>
      <w:r>
        <w:t xml:space="preserve">ng values which uses the k-nearest neighbors algorithm to infer the missing </w:t>
      </w:r>
      <w:proofErr w:type="gramStart"/>
      <w:r>
        <w:t>values(</w:t>
      </w:r>
      <w:proofErr w:type="gramEnd"/>
      <w:r>
        <w:t xml:space="preserve">k = 5 ). </w:t>
      </w:r>
    </w:p>
    <w:p w14:paraId="3BC4FFD3" w14:textId="77777777" w:rsidR="0048522A" w:rsidRDefault="00280ED4">
      <w:r>
        <w:t xml:space="preserve"> </w:t>
      </w:r>
    </w:p>
    <w:p w14:paraId="0F970FCE" w14:textId="77777777" w:rsidR="0048522A" w:rsidRDefault="00280ED4">
      <w:pPr>
        <w:rPr>
          <w:ins w:id="8" w:author="Mohammad Reza Gh" w:date="2024-02-24T15:29:00Z"/>
        </w:rPr>
      </w:pPr>
      <w:ins w:id="9" w:author="Mohammad Reza Gh" w:date="2024-02-24T15:29:00Z">
        <w:r>
          <w:t>To evaluate the efficacy of Large Language Models (LLMs) and assess their capacity to process diverse data types concurrently in textual format, we refrained fro</w:t>
        </w:r>
        <w:r>
          <w:t xml:space="preserve">m conducting feature selection, normalization, or sampling. The final preprocessing step for LLMs involved transforming the tabular dataset into textual form. For instance, regarding the age feature, we retained the existing numerical value as the age. To </w:t>
        </w:r>
        <w:r>
          <w:t>mimic real-life scenarios of patient history, we solely focused on present signs and symptoms, disregarding other historical features if absent. For numerical values, we depicted them within three sentences, indicating whether they were within, above, or b</w:t>
        </w:r>
        <w:r>
          <w:t>elow normal ranges. This approach facilitated the utilization of LLMs, which inherently demand textual input.</w:t>
        </w:r>
      </w:ins>
    </w:p>
    <w:p w14:paraId="3146169F" w14:textId="77777777" w:rsidR="0048522A" w:rsidRDefault="00280ED4">
      <w:pPr>
        <w:rPr>
          <w:del w:id="10" w:author="Mohammad Reza Gh" w:date="2024-02-24T15:29:00Z"/>
        </w:rPr>
      </w:pPr>
      <w:del w:id="11" w:author="Mohammad Reza Gh" w:date="2024-02-24T15:29:00Z">
        <w:r>
          <w:delText xml:space="preserve">To estimate the power of LLMs and consider their ability to process different types of data simultaneously in the text format, we didn’t do feature selection, normalizing, and sampling. </w:delText>
        </w:r>
      </w:del>
    </w:p>
    <w:p w14:paraId="68DEA1DC" w14:textId="77777777" w:rsidR="0048522A" w:rsidRDefault="00280ED4">
      <w:pPr>
        <w:rPr>
          <w:highlight w:val="white"/>
        </w:rPr>
      </w:pPr>
      <w:del w:id="12" w:author="Mohammad Reza Gh" w:date="2024-02-24T15:29:00Z">
        <w:r>
          <w:delText>the final step of data pre-processing for LLMs was converting a tabul</w:delText>
        </w:r>
        <w:r>
          <w:delText>ar dataset into text. for the age feature, we used the existing number as age. To simulate the real-life situation of conventional patient history, we just consider the present signs and symptoms of patients. For example, if a patient came with just 2 sign</w:delText>
        </w:r>
        <w:r>
          <w:delText xml:space="preserve">s of cough and dyspnea, we didn’t consider the other 74 features in his history as negative results. for numerical values, we used their normal ranges </w:delText>
        </w:r>
        <w:r>
          <w:lastRenderedPageBreak/>
          <w:delText>and described them with 3 sentences. if the numerical feature was higher than the normal range we wrote t</w:delText>
        </w:r>
        <w:r>
          <w:delText>he feature was higher than the normal range, if it was lower than the normal range we wrote it was lower than the normal range and if it was in the normal range we wrote it is in the normal range.</w:delText>
        </w:r>
        <w:r>
          <w:rPr>
            <w:highlight w:val="white"/>
          </w:rPr>
          <w:delText>For the utilization of large language models, which inherent</w:delText>
        </w:r>
        <w:r>
          <w:rPr>
            <w:highlight w:val="white"/>
          </w:rPr>
          <w:delText>ly require text as input, a conversion process was imperative. Our original dataset, organized in tabular form, needed to be transformed into textual data to create meaningful narratives for patients. Given the inherent limitations of large language models</w:delText>
        </w:r>
        <w:r>
          <w:rPr>
            <w:highlight w:val="white"/>
          </w:rPr>
          <w:delText xml:space="preserve"> in processing numerical data accurately, we strategically divided numerical features into categories of higher-than-normal and lower-than-normal. These categorical representations were then converted into text, facilitating a more effective integration of</w:delText>
        </w:r>
        <w:r>
          <w:rPr>
            <w:highlight w:val="white"/>
          </w:rPr>
          <w:delText xml:space="preserve"> numerical information into the language model.</w:delText>
        </w:r>
      </w:del>
    </w:p>
    <w:p w14:paraId="3FF4556E" w14:textId="77777777" w:rsidR="0048522A" w:rsidRDefault="00280ED4">
      <w:r>
        <w:rPr>
          <w:highlight w:val="white"/>
        </w:rPr>
        <w:t>This comprehensive transformation of our dataset sets the stage for a nuanced comparison between the performance of large language models and classical machine learning approaches.</w:t>
      </w:r>
    </w:p>
    <w:p w14:paraId="1B7E3501" w14:textId="77777777" w:rsidR="0048522A" w:rsidRDefault="0048522A">
      <w:pPr>
        <w:rPr>
          <w:highlight w:val="white"/>
        </w:rPr>
      </w:pPr>
    </w:p>
    <w:p w14:paraId="53C42B3F" w14:textId="77777777" w:rsidR="0048522A" w:rsidRDefault="00280ED4">
      <w:pPr>
        <w:pStyle w:val="Heading3"/>
      </w:pPr>
      <w:bookmarkStart w:id="13" w:name="_m2gzrpta3are" w:colFirst="0" w:colLast="0"/>
      <w:bookmarkEnd w:id="13"/>
      <w:r>
        <w:rPr>
          <w:highlight w:val="white"/>
        </w:rPr>
        <w:t>Model implementation</w:t>
      </w:r>
    </w:p>
    <w:p w14:paraId="27BBFF75" w14:textId="77777777" w:rsidR="0048522A" w:rsidRDefault="00280ED4">
      <w:pPr>
        <w:rPr>
          <w:highlight w:val="white"/>
        </w:rPr>
      </w:pPr>
      <w:r>
        <w:rPr>
          <w:rFonts w:ascii="Times New Roman" w:eastAsia="Times New Roman" w:hAnsi="Times New Roman" w:cs="Times New Roman"/>
        </w:rPr>
        <w:t>In ou</w:t>
      </w:r>
      <w:r>
        <w:rPr>
          <w:rFonts w:ascii="Times New Roman" w:eastAsia="Times New Roman" w:hAnsi="Times New Roman" w:cs="Times New Roman"/>
        </w:rPr>
        <w:t>r study, our primary objective was to utilize open-source models while prioritizing the confidentiality of sensitive healthcare data.</w:t>
      </w:r>
      <w:r>
        <w:t xml:space="preserve"> In this study, we used </w:t>
      </w:r>
      <w:r>
        <w:rPr>
          <w:highlight w:val="white"/>
        </w:rPr>
        <w:t>zephyr-7b-beta which is a GPT-like large language model with 7 billion parameters. It is trained on</w:t>
      </w:r>
      <w:r>
        <w:rPr>
          <w:highlight w:val="white"/>
        </w:rPr>
        <w:t xml:space="preserve"> a mixture of publicly available and synthetic data and can be used for NLP tasks. it is also a decoder-only model that is used for text-generation tasks.</w:t>
      </w:r>
    </w:p>
    <w:p w14:paraId="7243F0BC" w14:textId="77777777" w:rsidR="0048522A" w:rsidRDefault="00280ED4">
      <w:pPr>
        <w:rPr>
          <w:highlight w:val="white"/>
        </w:rPr>
      </w:pPr>
      <w:r>
        <w:rPr>
          <w:highlight w:val="white"/>
        </w:rPr>
        <w:t xml:space="preserve">another </w:t>
      </w:r>
      <w:proofErr w:type="spellStart"/>
      <w:r>
        <w:rPr>
          <w:highlight w:val="white"/>
        </w:rPr>
        <w:t>LLm</w:t>
      </w:r>
      <w:proofErr w:type="spellEnd"/>
      <w:r>
        <w:rPr>
          <w:highlight w:val="white"/>
        </w:rPr>
        <w:t xml:space="preserve"> that is used in this paper is </w:t>
      </w:r>
      <w:proofErr w:type="spellStart"/>
      <w:r>
        <w:rPr>
          <w:highlight w:val="white"/>
        </w:rPr>
        <w:t>bart</w:t>
      </w:r>
      <w:proofErr w:type="spellEnd"/>
      <w:r>
        <w:rPr>
          <w:highlight w:val="white"/>
        </w:rPr>
        <w:t>-large-</w:t>
      </w:r>
      <w:proofErr w:type="spellStart"/>
      <w:r>
        <w:rPr>
          <w:highlight w:val="white"/>
        </w:rPr>
        <w:t>mnli</w:t>
      </w:r>
      <w:proofErr w:type="spellEnd"/>
      <w:r>
        <w:rPr>
          <w:highlight w:val="white"/>
        </w:rPr>
        <w:t xml:space="preserve"> that is developed by Facebook. this model i</w:t>
      </w:r>
      <w:r>
        <w:rPr>
          <w:highlight w:val="white"/>
        </w:rPr>
        <w:t>s a Bart-based model that can be used for zero-shot classification. By zero-shot classification, we mean that the model can predict whether a patient will survive or die based on only one prompt.</w:t>
      </w:r>
    </w:p>
    <w:p w14:paraId="33775635" w14:textId="77777777" w:rsidR="0048522A" w:rsidRDefault="00280ED4">
      <w:pPr>
        <w:spacing w:before="240" w:after="240"/>
        <w:rPr>
          <w:highlight w:val="white"/>
        </w:rPr>
      </w:pPr>
      <w:r>
        <w:rPr>
          <w:rFonts w:ascii="Times New Roman" w:eastAsia="Times New Roman" w:hAnsi="Times New Roman" w:cs="Times New Roman"/>
          <w:highlight w:val="white"/>
        </w:rPr>
        <w:lastRenderedPageBreak/>
        <w:t>To facilitate vector similarity search, we employed FAISS. T</w:t>
      </w:r>
      <w:r>
        <w:rPr>
          <w:rFonts w:ascii="Times New Roman" w:eastAsia="Times New Roman" w:hAnsi="Times New Roman" w:cs="Times New Roman"/>
          <w:highlight w:val="white"/>
        </w:rPr>
        <w:t>his method involves embedding textual datasets into a vector database, enabling the retrieval of the most relevant text entries based on injected queries.</w:t>
      </w:r>
    </w:p>
    <w:p w14:paraId="0432F71D" w14:textId="77777777" w:rsidR="0048522A" w:rsidRDefault="0048522A">
      <w:pPr>
        <w:rPr>
          <w:highlight w:val="white"/>
        </w:rPr>
      </w:pPr>
    </w:p>
    <w:p w14:paraId="323ECE6E" w14:textId="77777777" w:rsidR="0048522A" w:rsidRDefault="0048522A"/>
    <w:p w14:paraId="2E8222F6" w14:textId="77777777" w:rsidR="0048522A" w:rsidRDefault="00280ED4">
      <w:pPr>
        <w:pStyle w:val="Heading4"/>
      </w:pPr>
      <w:bookmarkStart w:id="14" w:name="_lwejj9rzmszo" w:colFirst="0" w:colLast="0"/>
      <w:bookmarkEnd w:id="14"/>
      <w:r>
        <w:t>Fine-tuning LLMs </w:t>
      </w:r>
    </w:p>
    <w:p w14:paraId="5183F867" w14:textId="77777777" w:rsidR="0048522A" w:rsidRDefault="00280ED4">
      <w:pPr>
        <w:rPr>
          <w:highlight w:val="white"/>
        </w:rPr>
      </w:pPr>
      <w:r>
        <w:t>fine-tuning an LLM is usually considered time-consuming and expensive, recently s</w:t>
      </w:r>
      <w:r>
        <w:t xml:space="preserve">ome methods have been introduced to lower costs. </w:t>
      </w:r>
      <w:r>
        <w:rPr>
          <w:highlight w:val="white"/>
        </w:rPr>
        <w:t>We aimed to improve the fine-tuning process for large language models by using recent efficient methods.</w:t>
      </w:r>
    </w:p>
    <w:p w14:paraId="4EDD7ABB" w14:textId="55AD5E5D" w:rsidR="0048522A" w:rsidRDefault="00280ED4">
      <w:pPr>
        <w:rPr>
          <w:highlight w:val="white"/>
        </w:rPr>
      </w:pPr>
      <w:proofErr w:type="spellStart"/>
      <w:r>
        <w:rPr>
          <w:highlight w:val="white"/>
        </w:rPr>
        <w:t>QLoRA</w:t>
      </w:r>
      <w:proofErr w:type="spellEnd"/>
      <w:r>
        <w:rPr>
          <w:highlight w:val="white"/>
        </w:rPr>
        <w:t xml:space="preserve"> is a novel and efficient fine-tuning approach designed to reduce memory usage significantly.</w:t>
      </w:r>
      <w:r w:rsidR="00BE6E2C">
        <w:rPr>
          <w:highlight w:val="white"/>
        </w:rPr>
        <w:t xml:space="preserve"> </w:t>
      </w:r>
      <w:proofErr w:type="spellStart"/>
      <w:proofErr w:type="gramStart"/>
      <w:r>
        <w:rPr>
          <w:highlight w:val="white"/>
        </w:rPr>
        <w:t>QLoR</w:t>
      </w:r>
      <w:r>
        <w:rPr>
          <w:highlight w:val="white"/>
        </w:rPr>
        <w:t>A</w:t>
      </w:r>
      <w:proofErr w:type="spellEnd"/>
      <w:proofErr w:type="gramEnd"/>
      <w:r>
        <w:rPr>
          <w:highlight w:val="white"/>
        </w:rPr>
        <w:t xml:space="preserve"> introduces innovations like a new 4-bit data type, double quantization to reduce memory footprint, and paged optimizers to manage memory spikes. The approach demonstrates superior performance across various instruction datasets, model types (</w:t>
      </w:r>
      <w:proofErr w:type="spellStart"/>
      <w:r>
        <w:rPr>
          <w:highlight w:val="white"/>
        </w:rPr>
        <w:t>LLaMA</w:t>
      </w:r>
      <w:proofErr w:type="spellEnd"/>
      <w:r>
        <w:rPr>
          <w:highlight w:val="white"/>
        </w:rPr>
        <w:t xml:space="preserve">, T5), </w:t>
      </w:r>
      <w:r>
        <w:rPr>
          <w:highlight w:val="white"/>
        </w:rPr>
        <w:t>and scales (e.g., 33B and 65B parameter models), showcasing state-of-the-art results through fine-tuning on a small high-quality dataset</w:t>
      </w:r>
      <w:r>
        <w:rPr>
          <w:highlight w:val="white"/>
        </w:rPr>
        <w:fldChar w:fldCharType="begin"/>
      </w:r>
      <w:r>
        <w:rPr>
          <w:highlight w:val="white"/>
        </w:rPr>
        <w:instrText xml:space="preserve"> ADDIN EN.CITE &lt;EndNote&gt;&lt;Cite&gt;&lt;Author&gt;Dettmers&lt;/Author&gt;&lt;Year&gt;2024&lt;/Year&gt;&lt;RecNum&gt;16&lt;/RecNum&gt;&lt;DisplayText&gt;(13)&lt;/DisplayText&gt;&lt;record&gt;&lt;rec-number&gt;16&lt;/rec-number&gt;&lt;foreign-keys&gt;&lt;key app="EN" db-id="90erfzx90wwfx7exaf6vdpwas2p5xx2s5525" timestamp="1709127517"&gt;16&lt;/key&gt;&lt;/foreign-keys&gt;&lt;ref-type name="Journal Article"&gt;17&lt;/ref-type&gt;&lt;contributors&gt;&lt;authors&gt;&lt;author&gt;Dettmers, Tim&lt;/author&gt;&lt;author&gt;Pagnoni, Artidoro&lt;/author&gt;&lt;author&gt;Holtzman, Ari&lt;/author&gt;&lt;author&gt;Zettlemoyer, Luke&lt;/author&gt;&lt;/authors&gt;&lt;/contributors&gt;&lt;titles&gt;&lt;title&gt;Qlora: Efficient finetuning of quantized llms&lt;/title&gt;&lt;secondary-title&gt;Advances in Neural Information Processing Systems&lt;/secondary-title&gt;&lt;/titles&gt;&lt;periodical&gt;&lt;full-title&gt;Advances in Neural Information Processing Systems&lt;/full-title&gt;&lt;/periodical&gt;&lt;volume&gt;36&lt;/volume&gt;&lt;dates&gt;&lt;year&gt;2024&lt;/year&gt;&lt;/dates&gt;&lt;urls&gt;&lt;/urls&gt;&lt;/record&gt;&lt;/Cite&gt;&lt;/EndNote&gt;</w:instrText>
      </w:r>
      <w:r>
        <w:rPr>
          <w:highlight w:val="white"/>
        </w:rPr>
        <w:fldChar w:fldCharType="separate"/>
      </w:r>
      <w:r>
        <w:rPr>
          <w:noProof/>
          <w:highlight w:val="white"/>
        </w:rPr>
        <w:t>(13)</w:t>
      </w:r>
      <w:r>
        <w:rPr>
          <w:highlight w:val="white"/>
        </w:rPr>
        <w:fldChar w:fldCharType="end"/>
      </w:r>
      <w:r>
        <w:rPr>
          <w:highlight w:val="white"/>
        </w:rPr>
        <w:t>.</w:t>
      </w:r>
    </w:p>
    <w:p w14:paraId="21BA46AE" w14:textId="77777777" w:rsidR="0048522A" w:rsidRDefault="00280ED4">
      <w:pPr>
        <w:rPr>
          <w:highlight w:val="white"/>
        </w:rPr>
      </w:pPr>
      <w:r>
        <w:rPr>
          <w:highlight w:val="white"/>
        </w:rPr>
        <w:t>We enabled 4-bit loading, employed double quantization, utili</w:t>
      </w:r>
      <w:r>
        <w:rPr>
          <w:highlight w:val="white"/>
        </w:rPr>
        <w:t xml:space="preserve">zed a quantization type of "nf4," and specified the compute data type as </w:t>
      </w:r>
      <w:proofErr w:type="gramStart"/>
      <w:r>
        <w:rPr>
          <w:highlight w:val="white"/>
        </w:rPr>
        <w:t>torch.bfloat</w:t>
      </w:r>
      <w:proofErr w:type="gramEnd"/>
      <w:r>
        <w:rPr>
          <w:highlight w:val="white"/>
        </w:rPr>
        <w:t>16 for our model, zephyr-7b-beta. We then created a tokenizer using the pre-trained model and generated a causal language model, leveraging quantization configurations fro</w:t>
      </w:r>
      <w:r>
        <w:rPr>
          <w:highlight w:val="white"/>
        </w:rPr>
        <w:t xml:space="preserve">m the specified </w:t>
      </w:r>
      <w:proofErr w:type="spellStart"/>
      <w:r>
        <w:rPr>
          <w:highlight w:val="white"/>
        </w:rPr>
        <w:t>BitsAndBytesConfig</w:t>
      </w:r>
      <w:proofErr w:type="spellEnd"/>
      <w:r>
        <w:rPr>
          <w:highlight w:val="white"/>
        </w:rPr>
        <w:t xml:space="preserve"> ("</w:t>
      </w:r>
      <w:proofErr w:type="spellStart"/>
      <w:r>
        <w:rPr>
          <w:highlight w:val="white"/>
        </w:rPr>
        <w:t>bnb_config</w:t>
      </w:r>
      <w:proofErr w:type="spellEnd"/>
      <w:r>
        <w:rPr>
          <w:highlight w:val="white"/>
        </w:rPr>
        <w:t>"). Additionally, we assigned the model to the device "cuda:0" for processing. we enabled gradient checkpointing for our model and prepared it for knowledge bit (</w:t>
      </w:r>
      <w:proofErr w:type="spellStart"/>
      <w:r>
        <w:rPr>
          <w:highlight w:val="white"/>
        </w:rPr>
        <w:t>KBit</w:t>
      </w:r>
      <w:proofErr w:type="spellEnd"/>
      <w:r>
        <w:rPr>
          <w:highlight w:val="white"/>
        </w:rPr>
        <w:t xml:space="preserve">) training using the </w:t>
      </w:r>
      <w:proofErr w:type="spellStart"/>
      <w:r>
        <w:rPr>
          <w:highlight w:val="white"/>
        </w:rPr>
        <w:lastRenderedPageBreak/>
        <w:t>prepare_model_for_kbit</w:t>
      </w:r>
      <w:r>
        <w:rPr>
          <w:highlight w:val="white"/>
        </w:rPr>
        <w:t>_training</w:t>
      </w:r>
      <w:proofErr w:type="spellEnd"/>
      <w:r>
        <w:rPr>
          <w:highlight w:val="white"/>
        </w:rPr>
        <w:t xml:space="preserve"> function from the PEFT (Post-training Energy-Aware Fine-Tuning) library.</w:t>
      </w:r>
    </w:p>
    <w:p w14:paraId="02364686" w14:textId="77777777" w:rsidR="0048522A" w:rsidRDefault="00280ED4">
      <w:pPr>
        <w:rPr>
          <w:highlight w:val="white"/>
        </w:rPr>
      </w:pPr>
      <w:r>
        <w:rPr>
          <w:highlight w:val="white"/>
        </w:rPr>
        <w:t xml:space="preserve">We utilized the PEFT library to create a </w:t>
      </w:r>
      <w:proofErr w:type="spellStart"/>
      <w:r>
        <w:rPr>
          <w:highlight w:val="white"/>
        </w:rPr>
        <w:t>LoraConfig</w:t>
      </w:r>
      <w:proofErr w:type="spellEnd"/>
      <w:r>
        <w:rPr>
          <w:highlight w:val="white"/>
        </w:rPr>
        <w:t xml:space="preserve"> object with specified parameters, including an 8-layer model with Lora attention, targeted projection modules, a dropout </w:t>
      </w:r>
      <w:r>
        <w:rPr>
          <w:highlight w:val="white"/>
        </w:rPr>
        <w:t>rate of 0.05, no bias, and a task type of 'CAUSAL_LM'. Subsequently, we generated a PEFT model based on this configuration.</w:t>
      </w:r>
    </w:p>
    <w:p w14:paraId="773C36D4" w14:textId="77777777" w:rsidR="0048522A" w:rsidRDefault="00280ED4">
      <w:pPr>
        <w:rPr>
          <w:highlight w:val="white"/>
        </w:rPr>
      </w:pPr>
      <w:r>
        <w:rPr>
          <w:highlight w:val="white"/>
        </w:rPr>
        <w:t>For setting up a training pipeline for our language model, we used the Transformers library. We initialized a trainer with our speci</w:t>
      </w:r>
      <w:r>
        <w:rPr>
          <w:highlight w:val="white"/>
        </w:rPr>
        <w:t xml:space="preserve">fied model, training dataset, and training arguments. The training configuration included a per-device batch size of 1, gradient accumulation steps of 4, 2 warm-up steps, a maximum of 10 training steps, a learning rate of 2e-4, and enabled mixed-precision </w:t>
      </w:r>
      <w:r>
        <w:rPr>
          <w:highlight w:val="white"/>
        </w:rPr>
        <w:t>training with fp16. The chosen optimizer was "paged_adamw_8bit". Our data collator was configured for language modeling without masked language modeling (</w:t>
      </w:r>
      <w:proofErr w:type="spellStart"/>
      <w:r>
        <w:rPr>
          <w:highlight w:val="white"/>
        </w:rPr>
        <w:t>mlm</w:t>
      </w:r>
      <w:proofErr w:type="spellEnd"/>
      <w:r>
        <w:rPr>
          <w:highlight w:val="white"/>
        </w:rPr>
        <w:t>=False). We carried out the training process, and we disabled the model's caching during training i</w:t>
      </w:r>
      <w:r>
        <w:rPr>
          <w:highlight w:val="white"/>
        </w:rPr>
        <w:t>n the "outputs" directory to suppress warnings.</w:t>
      </w:r>
    </w:p>
    <w:p w14:paraId="5C104D0A" w14:textId="77777777" w:rsidR="0048522A" w:rsidRDefault="00280ED4">
      <w:r>
        <w:rPr>
          <w:highlight w:val="white"/>
        </w:rPr>
        <w:t xml:space="preserve">We specifically explored QLORA, combined with the </w:t>
      </w:r>
      <w:proofErr w:type="spellStart"/>
      <w:r>
        <w:rPr>
          <w:highlight w:val="white"/>
        </w:rPr>
        <w:t>bitsanbdbytes</w:t>
      </w:r>
      <w:proofErr w:type="spellEnd"/>
      <w:r>
        <w:rPr>
          <w:highlight w:val="white"/>
        </w:rPr>
        <w:t xml:space="preserve"> library, to enhance language models while requiring fewer resources.</w:t>
      </w:r>
    </w:p>
    <w:p w14:paraId="78686A4C" w14:textId="77777777" w:rsidR="0048522A" w:rsidRDefault="0048522A"/>
    <w:p w14:paraId="58C2D481" w14:textId="77777777" w:rsidR="0048522A" w:rsidRDefault="00280ED4">
      <w:pPr>
        <w:pStyle w:val="Heading4"/>
      </w:pPr>
      <w:bookmarkStart w:id="15" w:name="_8qqslihzkx63" w:colFirst="0" w:colLast="0"/>
      <w:bookmarkEnd w:id="15"/>
      <w:r>
        <w:t>Vector similarity search</w:t>
      </w:r>
    </w:p>
    <w:p w14:paraId="455F2C1C" w14:textId="77777777" w:rsidR="0048522A" w:rsidRDefault="0048522A"/>
    <w:p w14:paraId="6F2C0071" w14:textId="6FC8DBD4" w:rsidR="0048522A" w:rsidRDefault="00280ED4">
      <w:r>
        <w:t xml:space="preserve">we transformed the training dataset into embeddings utilizing the Hugging Face Embeddings from the </w:t>
      </w:r>
      <w:proofErr w:type="spellStart"/>
      <w:r>
        <w:t>Langchain</w:t>
      </w:r>
      <w:proofErr w:type="spellEnd"/>
      <w:r>
        <w:t xml:space="preserve"> library. Subsequently, we established a vector database for the training set utilizing FAIS</w:t>
      </w:r>
      <w:r>
        <w:t>S</w:t>
      </w:r>
      <w:r>
        <w:fldChar w:fldCharType="begin"/>
      </w:r>
      <w:r>
        <w:instrText xml:space="preserve"> ADDIN EN.CITE &lt;EndNote&gt;&lt;Cite&gt;&lt;Author&gt;Douze&lt;/Author&gt;&lt;Year&gt;2024&lt;/Year&gt;&lt;RecNum&gt;19&lt;/RecNum&gt;&lt;DisplayText&gt;(14)&lt;/DisplayText&gt;&lt;record&gt;&lt;rec-number&gt;19&lt;/rec-number&gt;&lt;foreign-keys&gt;&lt;key app="EN" db-id="90erfzx90wwfx7exaf6vdpwas2p5xx2s5525" timestamp="1709128312"&gt;19&lt;/key&gt;&lt;/foreign-keys&gt;&lt;ref-type name="Journal Article"&gt;17&lt;/ref-type&gt;&lt;contributors&gt;&lt;authors&gt;&lt;author&gt;Douze, Matthijs&lt;/author&gt;&lt;author&gt;Guzhva, Alexandr&lt;/author&gt;&lt;author&gt;Deng, Chengqi&lt;/author&gt;&lt;author&gt;Johnson, Jeff&lt;/author&gt;&lt;author&gt;Szilvasy, Gergely&lt;/author&gt;&lt;author&gt;Mazaré, Pierre-Emmanuel&lt;/author&gt;&lt;author&gt;Lomeli, Maria&lt;/author&gt;&lt;author&gt;Hosseini, Lucas&lt;/author&gt;&lt;author&gt;Jégou, Hervé&lt;/author&gt;&lt;/authors&gt;&lt;/contributors&gt;&lt;titles&gt;&lt;title&gt;The faiss library&lt;/title&gt;&lt;secondary-title&gt;arXiv preprint arXiv:2401.08281&lt;/secondary-title&gt;&lt;/titles&gt;&lt;periodical&gt;&lt;full-title&gt;arXiv preprint arXiv:2401.08281&lt;/full-title&gt;&lt;/periodical&gt;&lt;dates&gt;&lt;year&gt;2024&lt;/year&gt;&lt;/dates&gt;&lt;urls&gt;&lt;/urls&gt;&lt;/record&gt;&lt;/Cite&gt;&lt;/EndNote&gt;</w:instrText>
      </w:r>
      <w:r>
        <w:fldChar w:fldCharType="separate"/>
      </w:r>
      <w:r>
        <w:rPr>
          <w:noProof/>
        </w:rPr>
        <w:t>(14)</w:t>
      </w:r>
      <w:r>
        <w:fldChar w:fldCharType="end"/>
      </w:r>
      <w:r>
        <w:t xml:space="preserve">. we used </w:t>
      </w:r>
      <w:proofErr w:type="spellStart"/>
      <w:r>
        <w:t>embedings</w:t>
      </w:r>
      <w:proofErr w:type="spellEnd"/>
      <w:r>
        <w:t xml:space="preserve"> for each patient in the test set too. Our approach involved </w:t>
      </w:r>
      <w:r>
        <w:lastRenderedPageBreak/>
        <w:t>conducting a similarity search for each patient within the test set, allowing us to pinpoint the most pertinent result as the patient's predicted outcome.</w:t>
      </w:r>
    </w:p>
    <w:p w14:paraId="0619D9D4" w14:textId="77777777" w:rsidR="0048522A" w:rsidRDefault="0048522A"/>
    <w:p w14:paraId="28C64759" w14:textId="77777777" w:rsidR="0048522A" w:rsidRDefault="00280ED4">
      <w:pPr>
        <w:pStyle w:val="Heading4"/>
      </w:pPr>
      <w:bookmarkStart w:id="16" w:name="_nzy5gfk907pq" w:colFirst="0" w:colLast="0"/>
      <w:bookmarkEnd w:id="16"/>
      <w:r>
        <w:t>Zero-shot classifi</w:t>
      </w:r>
      <w:r>
        <w:t>cation </w:t>
      </w:r>
    </w:p>
    <w:p w14:paraId="59ABF70C" w14:textId="77777777" w:rsidR="0048522A" w:rsidRDefault="00280ED4">
      <w:pPr>
        <w:rPr>
          <w:highlight w:val="white"/>
        </w:rPr>
      </w:pPr>
      <w:r>
        <w:rPr>
          <w:highlight w:val="white"/>
        </w:rPr>
        <w:t>Zero-shot classification is the type of approach in prompt engineering in which the prompt is given to the model without any training. this approach is used in transfer learning in that the model that is used for different purposes would be used in</w:t>
      </w:r>
      <w:r>
        <w:rPr>
          <w:highlight w:val="white"/>
        </w:rPr>
        <w:t>stead of fine-tuning a new model to reduce the cost of training a new model. to do Zero-shot classification we used Bart-large-</w:t>
      </w:r>
      <w:proofErr w:type="spellStart"/>
      <w:r>
        <w:rPr>
          <w:highlight w:val="white"/>
        </w:rPr>
        <w:t>mnli</w:t>
      </w:r>
      <w:proofErr w:type="spellEnd"/>
      <w:r>
        <w:rPr>
          <w:highlight w:val="white"/>
        </w:rPr>
        <w:t xml:space="preserve"> model from </w:t>
      </w:r>
      <w:proofErr w:type="spellStart"/>
      <w:r>
        <w:rPr>
          <w:highlight w:val="white"/>
        </w:rPr>
        <w:t>huggingface</w:t>
      </w:r>
      <w:proofErr w:type="spellEnd"/>
      <w:r>
        <w:rPr>
          <w:highlight w:val="white"/>
        </w:rPr>
        <w:t xml:space="preserve"> which at the date of writing this paper is the most downloaded model in the zero-shot classification </w:t>
      </w:r>
      <w:r>
        <w:rPr>
          <w:highlight w:val="white"/>
        </w:rPr>
        <w:t>category. we give the model of each patient's history as input to predict if the patient will die or survive and then store the results.</w:t>
      </w:r>
    </w:p>
    <w:p w14:paraId="35317FC5" w14:textId="77777777" w:rsidR="0048522A" w:rsidRDefault="0048522A"/>
    <w:p w14:paraId="46FF7E6F" w14:textId="77777777" w:rsidR="0048522A" w:rsidRDefault="00280ED4">
      <w:pPr>
        <w:pStyle w:val="Heading2"/>
        <w:rPr>
          <w:rFonts w:ascii="Times New Roman" w:eastAsia="Times New Roman" w:hAnsi="Times New Roman" w:cs="Times New Roman"/>
        </w:rPr>
      </w:pPr>
      <w:bookmarkStart w:id="17" w:name="_pokpgh4rsgde" w:colFirst="0" w:colLast="0"/>
      <w:bookmarkEnd w:id="17"/>
      <w:r>
        <w:rPr>
          <w:rFonts w:ascii="Times New Roman" w:eastAsia="Times New Roman" w:hAnsi="Times New Roman" w:cs="Times New Roman"/>
        </w:rPr>
        <w:t>Ethical Consideration</w:t>
      </w:r>
    </w:p>
    <w:p w14:paraId="52A2484E" w14:textId="77777777" w:rsidR="0048522A" w:rsidRDefault="00280ED4">
      <w:pPr>
        <w:spacing w:before="240" w:after="240"/>
      </w:pPr>
      <w:r>
        <w:rPr>
          <w:rFonts w:ascii="Times New Roman" w:eastAsia="Times New Roman" w:hAnsi="Times New Roman" w:cs="Times New Roman"/>
          <w:shd w:val="clear" w:color="auto" w:fill="D3D3D3"/>
        </w:rPr>
        <w:t>In the present study, we upheld principles of patient privacy and confidentiality by ensuring th</w:t>
      </w:r>
      <w:r>
        <w:rPr>
          <w:rFonts w:ascii="Times New Roman" w:eastAsia="Times New Roman" w:hAnsi="Times New Roman" w:cs="Times New Roman"/>
          <w:shd w:val="clear" w:color="auto" w:fill="D3D3D3"/>
        </w:rPr>
        <w:t>at all data utilized in our study is anonymized and securely handled in compliance with relevant regulations and guidelines. Additionally, we prioritized transparency by clearly outlining the data sources and methodologies employed in our analysis. Moreove</w:t>
      </w:r>
      <w:r>
        <w:rPr>
          <w:rFonts w:ascii="Times New Roman" w:eastAsia="Times New Roman" w:hAnsi="Times New Roman" w:cs="Times New Roman"/>
          <w:shd w:val="clear" w:color="auto" w:fill="D3D3D3"/>
        </w:rPr>
        <w:t>r, we emphasized the importance of fairness and equity in model development and deployment, striving to mitigate biases that may arise from the data or algorithmic decisions. Furthermore, we recognized the potential implications of our findings on healthca</w:t>
      </w:r>
      <w:r>
        <w:rPr>
          <w:rFonts w:ascii="Times New Roman" w:eastAsia="Times New Roman" w:hAnsi="Times New Roman" w:cs="Times New Roman"/>
          <w:shd w:val="clear" w:color="auto" w:fill="D3D3D3"/>
        </w:rPr>
        <w:t xml:space="preserve">re decision-making and public health policies, advocating for responsible and informed utilization of predictive models to avoid unintended consequences or harm to individuals or communities. Through these ethical considerations, we aim to contribute to </w:t>
      </w:r>
      <w:r>
        <w:rPr>
          <w:rFonts w:ascii="Times New Roman" w:eastAsia="Times New Roman" w:hAnsi="Times New Roman" w:cs="Times New Roman"/>
          <w:shd w:val="clear" w:color="auto" w:fill="D3D3D3"/>
        </w:rPr>
        <w:lastRenderedPageBreak/>
        <w:t>th</w:t>
      </w:r>
      <w:r>
        <w:rPr>
          <w:rFonts w:ascii="Times New Roman" w:eastAsia="Times New Roman" w:hAnsi="Times New Roman" w:cs="Times New Roman"/>
          <w:shd w:val="clear" w:color="auto" w:fill="D3D3D3"/>
        </w:rPr>
        <w:t>e advancement of machine learning research while prioritizing the well-being and rights of the individuals whose data forms the basis of our study.</w:t>
      </w:r>
    </w:p>
    <w:p w14:paraId="36BCCC53" w14:textId="77777777" w:rsidR="0048522A" w:rsidRDefault="0048522A"/>
    <w:p w14:paraId="03F76CE4" w14:textId="77777777" w:rsidR="0048522A" w:rsidRDefault="00280ED4">
      <w:pPr>
        <w:pStyle w:val="Heading1"/>
      </w:pPr>
      <w:commentRangeStart w:id="18"/>
      <w:r>
        <w:t>Results</w:t>
      </w:r>
      <w:commentRangeEnd w:id="18"/>
      <w:r>
        <w:commentReference w:id="18"/>
      </w:r>
    </w:p>
    <w:p w14:paraId="4619070C" w14:textId="77777777" w:rsidR="0048522A" w:rsidRDefault="0048522A">
      <w:pPr>
        <w:pStyle w:val="Heading2"/>
      </w:pPr>
    </w:p>
    <w:p w14:paraId="4930353F" w14:textId="77777777" w:rsidR="0048522A" w:rsidRDefault="00280ED4">
      <w:pPr>
        <w:pStyle w:val="Heading2"/>
      </w:pPr>
      <w:proofErr w:type="gramStart"/>
      <w:r>
        <w:t>CML(</w:t>
      </w:r>
      <w:proofErr w:type="gramEnd"/>
      <w:r>
        <w:t>Classical Machine Learning ) Methods</w:t>
      </w:r>
    </w:p>
    <w:p w14:paraId="59777C37" w14:textId="77777777" w:rsidR="0048522A" w:rsidRDefault="0048522A"/>
    <w:p w14:paraId="57E52B03" w14:textId="77777777" w:rsidR="0048522A" w:rsidRDefault="00280ED4">
      <w:r>
        <w:t>In the initial set of experiments, various machine learning models were employed to evaluate their performance in internal and external validation scenarios. Logistic regression, a widely used linear classification algorithm, demonstrated an accuracy of 70</w:t>
      </w:r>
      <w:r>
        <w:t>% in internal validation, showcasing balanced precision and recall values at 0.70 and 0.71, respectively. Support Vector Machines (SVM) outperformed other models with an accuracy of 72%, exhibiting high precision at 0.74 and moderate recall at 0.68. Decisi</w:t>
      </w:r>
      <w:r>
        <w:t>on tree, k-nearest Neighbor (KNN), random forest, neural networks, and boosting algorithms also contributed to the analysis, each presenting distinct trade-offs in terms of accuracy, precision, recall, specificity, F1 score, and AUC. These diverse model pe</w:t>
      </w:r>
      <w:r>
        <w:t>rformances highlight the nuanced nature of the dataset and the need for a comprehensive evaluation approach.</w:t>
      </w:r>
    </w:p>
    <w:p w14:paraId="0DAFF48D" w14:textId="77777777" w:rsidR="0048522A" w:rsidRDefault="0048522A"/>
    <w:p w14:paraId="32456C43" w14:textId="77777777" w:rsidR="0048522A" w:rsidRDefault="00280ED4">
      <w:pPr>
        <w:pStyle w:val="Heading2"/>
      </w:pPr>
      <w:bookmarkStart w:id="19" w:name="_2i54q9amlpwb" w:colFirst="0" w:colLast="0"/>
      <w:bookmarkEnd w:id="19"/>
      <w:r>
        <w:rPr>
          <w:highlight w:val="white"/>
        </w:rPr>
        <w:t>Fine-tuning LLMs and vector similarity search</w:t>
      </w:r>
    </w:p>
    <w:p w14:paraId="2C57122B" w14:textId="77777777" w:rsidR="0048522A" w:rsidRDefault="00280ED4">
      <w:r>
        <w:t>In contrast, the section on vector similarity search and fine-tuned Language Model (LLM) demonstrate</w:t>
      </w:r>
      <w:r>
        <w:t xml:space="preserve">d exceptional outcomes, achieving perfect scores across all metrics. Vector similarity </w:t>
      </w:r>
      <w:r>
        <w:lastRenderedPageBreak/>
        <w:t>search and fine-tuned LLM displayed 100% accuracy, precision, recall, specificity, F1 score, and AUC, suggesting these methods' potential for tasks involving semantic si</w:t>
      </w:r>
      <w:r>
        <w:t>milarity and language understanding. These results underscore the robustness and effectiveness of these specialized techniques in certain applications, potentially opening avenues for further research and exploration in specific domains where these methods</w:t>
      </w:r>
      <w:r>
        <w:t xml:space="preserve"> excel.</w:t>
      </w:r>
    </w:p>
    <w:p w14:paraId="2360CE92" w14:textId="77777777" w:rsidR="0048522A" w:rsidRDefault="0048522A"/>
    <w:p w14:paraId="53E16D70" w14:textId="77777777" w:rsidR="0048522A" w:rsidRDefault="00280ED4">
      <w:pPr>
        <w:pStyle w:val="Heading2"/>
      </w:pPr>
      <w:bookmarkStart w:id="20" w:name="_gx0nktud8sz" w:colFirst="0" w:colLast="0"/>
      <w:bookmarkEnd w:id="20"/>
      <w:r>
        <w:rPr>
          <w:highlight w:val="white"/>
        </w:rPr>
        <w:t>Zero-shot classification </w:t>
      </w:r>
    </w:p>
    <w:p w14:paraId="0A303696" w14:textId="77777777" w:rsidR="0048522A" w:rsidRDefault="00280ED4">
      <w:r>
        <w:t>On a different note, zero-shot classification exhibited significantly lower performance, with an accuracy of only 19%. This model struggled to correctly classify instances, resulting in negligible precision, recall, and F</w:t>
      </w:r>
      <w:r>
        <w:t>1 score values. The model's reliance on specificity suggests a biased classification approach, emphasizing the challenges associated with zero-shot learning tasks. Understanding the limitations and constraints of zero-shot classification is crucial for res</w:t>
      </w:r>
      <w:r>
        <w:t>earchers and practitioners to make informed decisions regarding its applicability in various contexts.</w:t>
      </w:r>
    </w:p>
    <w:p w14:paraId="76AAC43F" w14:textId="77777777" w:rsidR="0048522A" w:rsidRDefault="0048522A"/>
    <w:p w14:paraId="1037A817" w14:textId="77777777" w:rsidR="0048522A" w:rsidRDefault="00280ED4">
      <w:r>
        <w:t>In conclusion, the paper presents a comprehensive analysis of diverse machine learning models, showcasing their strengths and weaknesses in different va</w:t>
      </w:r>
      <w:r>
        <w:t>lidation scenarios. While traditional models such as logistic regression, SVM, and decision trees provide solid performance, specialized techniques like vector similarity search and fine-tuned LLM exhibit remarkable capabilities in specific tasks. However,</w:t>
      </w:r>
      <w:r>
        <w:t xml:space="preserve"> the challenges associated with zero-shot classification emphasize the importance of selecting appropriate models based on the specific characteristics and requirements of the data at hand. Researchers and practitioners should carefully consider </w:t>
      </w:r>
      <w:r>
        <w:lastRenderedPageBreak/>
        <w:t>these find</w:t>
      </w:r>
      <w:r>
        <w:t>ings when designing and implementing machine learning solutions for real-world applications, recognizing the nuanced landscape of model performance.</w:t>
      </w:r>
    </w:p>
    <w:p w14:paraId="42382FEE" w14:textId="77777777" w:rsidR="0048522A" w:rsidRDefault="0048522A"/>
    <w:p w14:paraId="0093926F" w14:textId="77777777" w:rsidR="0048522A" w:rsidRDefault="00280ED4">
      <w:pPr>
        <w:pStyle w:val="Heading1"/>
      </w:pPr>
      <w:bookmarkStart w:id="21" w:name="_43nwsa5zcgki" w:colFirst="0" w:colLast="0"/>
      <w:bookmarkEnd w:id="21"/>
      <w:r>
        <w:t xml:space="preserve">Discussion </w:t>
      </w:r>
    </w:p>
    <w:p w14:paraId="38655F0D" w14:textId="77777777" w:rsidR="0048522A" w:rsidRDefault="00280ED4">
      <w:pPr>
        <w:spacing w:before="240" w:after="240"/>
        <w:rPr>
          <w:rFonts w:ascii="Times New Roman" w:eastAsia="Times New Roman" w:hAnsi="Times New Roman" w:cs="Times New Roman"/>
          <w:color w:val="0D0D0D"/>
          <w:highlight w:val="white"/>
        </w:rPr>
      </w:pPr>
      <w:commentRangeStart w:id="22"/>
      <w:r>
        <w:rPr>
          <w:rFonts w:ascii="Times New Roman" w:eastAsia="Times New Roman" w:hAnsi="Times New Roman" w:cs="Times New Roman"/>
        </w:rPr>
        <w:t xml:space="preserve">In the present study, we used the dataset of the fourth hospital as external validation which </w:t>
      </w:r>
      <w:r>
        <w:rPr>
          <w:rFonts w:ascii="Times New Roman" w:eastAsia="Times New Roman" w:hAnsi="Times New Roman" w:cs="Times New Roman"/>
        </w:rPr>
        <w:t>could be considered as a non-trained data set and the accuracy of the training will be considerable.</w:t>
      </w:r>
      <w:commentRangeEnd w:id="22"/>
      <w:r>
        <w:commentReference w:id="22"/>
      </w:r>
      <w:r>
        <w:rPr>
          <w:rFonts w:ascii="Times New Roman" w:eastAsia="Times New Roman" w:hAnsi="Times New Roman" w:cs="Times New Roman"/>
        </w:rPr>
        <w:t xml:space="preserve"> </w:t>
      </w:r>
      <w:r>
        <w:rPr>
          <w:rFonts w:ascii="Times New Roman" w:eastAsia="Times New Roman" w:hAnsi="Times New Roman" w:cs="Times New Roman"/>
          <w:color w:val="0D0D0D"/>
          <w:highlight w:val="white"/>
        </w:rPr>
        <w:t>Zero-shot classification showed poor performance, achieving only 19% accuracy. It struggled in correctly classifying instances, with negligible precision, recall, and F1 scores. Biased specificity indicates challenges in zero-shot learning tasks, emphasizi</w:t>
      </w:r>
      <w:r>
        <w:rPr>
          <w:rFonts w:ascii="Times New Roman" w:eastAsia="Times New Roman" w:hAnsi="Times New Roman" w:cs="Times New Roman"/>
          <w:color w:val="0D0D0D"/>
          <w:highlight w:val="white"/>
        </w:rPr>
        <w:t>ng the importance of understanding its limitations for informed decision-making. Vector similarity search and fine-tuned Language Models (LLM) achieved perfect scores in accuracy, precision, recall, specificity, F1 score, and AUC. This suggests their poten</w:t>
      </w:r>
      <w:r>
        <w:rPr>
          <w:rFonts w:ascii="Times New Roman" w:eastAsia="Times New Roman" w:hAnsi="Times New Roman" w:cs="Times New Roman"/>
          <w:color w:val="0D0D0D"/>
          <w:highlight w:val="white"/>
        </w:rPr>
        <w:t>tial for tasks involving semantic similarity and language understanding, highlighting their robustness and effectiveness in specific domains, and encouraging further exploration.</w:t>
      </w:r>
    </w:p>
    <w:p w14:paraId="23FC4E71" w14:textId="77777777" w:rsidR="0048522A" w:rsidRDefault="00280ED4">
      <w:pPr>
        <w:spacing w:before="240" w:after="240"/>
        <w:rPr>
          <w:rFonts w:ascii="Times New Roman" w:eastAsia="Times New Roman" w:hAnsi="Times New Roman" w:cs="Times New Roman"/>
          <w:color w:val="0D0D0D"/>
          <w:highlight w:val="white"/>
        </w:rPr>
      </w:pPr>
      <w:r>
        <w:rPr>
          <w:rFonts w:ascii="Times New Roman" w:eastAsia="Times New Roman" w:hAnsi="Times New Roman" w:cs="Times New Roman"/>
        </w:rPr>
        <w:t>Historical text archives, now increasingly digitized, offer a wealth of infor</w:t>
      </w:r>
      <w:r>
        <w:rPr>
          <w:rFonts w:ascii="Times New Roman" w:eastAsia="Times New Roman" w:hAnsi="Times New Roman" w:cs="Times New Roman"/>
        </w:rPr>
        <w:t xml:space="preserve">mation but pose challenges for efficient exploration. Text mining methods can assist by automatically identifying semantic information like concepts, synonyms, and relationships within texts, and they </w:t>
      </w:r>
      <w:proofErr w:type="gramStart"/>
      <w:r>
        <w:rPr>
          <w:rFonts w:ascii="Times New Roman" w:eastAsia="Times New Roman" w:hAnsi="Times New Roman" w:cs="Times New Roman"/>
        </w:rPr>
        <w:t>enables</w:t>
      </w:r>
      <w:proofErr w:type="gramEnd"/>
      <w:r>
        <w:rPr>
          <w:rFonts w:ascii="Times New Roman" w:eastAsia="Times New Roman" w:hAnsi="Times New Roman" w:cs="Times New Roman"/>
        </w:rPr>
        <w:t xml:space="preserve"> search systems to suggest synonyms, explore men</w:t>
      </w:r>
      <w:r>
        <w:rPr>
          <w:rFonts w:ascii="Times New Roman" w:eastAsia="Times New Roman" w:hAnsi="Times New Roman" w:cs="Times New Roman"/>
        </w:rPr>
        <w:t xml:space="preserve">tioned concepts, and isolate documents with specific concept relationships. However, applying text mining and large language models to </w:t>
      </w:r>
      <w:proofErr w:type="gramStart"/>
      <w:r>
        <w:rPr>
          <w:rFonts w:ascii="Times New Roman" w:eastAsia="Times New Roman" w:hAnsi="Times New Roman" w:cs="Times New Roman"/>
        </w:rPr>
        <w:t>patients</w:t>
      </w:r>
      <w:proofErr w:type="gramEnd"/>
      <w:r>
        <w:rPr>
          <w:rFonts w:ascii="Times New Roman" w:eastAsia="Times New Roman" w:hAnsi="Times New Roman" w:cs="Times New Roman"/>
        </w:rPr>
        <w:t xml:space="preserve"> historical texts is challenging due to vocabulary, terminology, and language style (1). Beyond this, in clinical</w:t>
      </w:r>
      <w:r>
        <w:rPr>
          <w:rFonts w:ascii="Times New Roman" w:eastAsia="Times New Roman" w:hAnsi="Times New Roman" w:cs="Times New Roman"/>
        </w:rPr>
        <w:t xml:space="preserve"> settings, we face unstructured data. S</w:t>
      </w:r>
      <w:r>
        <w:rPr>
          <w:rFonts w:ascii="Times New Roman" w:eastAsia="Times New Roman" w:hAnsi="Times New Roman" w:cs="Times New Roman"/>
          <w:color w:val="0D0D0D"/>
          <w:highlight w:val="white"/>
        </w:rPr>
        <w:t xml:space="preserve">tructured data, is acquired individually in controlled clinical practice or research and usually is outcome-focused; In contrast, </w:t>
      </w:r>
      <w:r>
        <w:rPr>
          <w:rFonts w:ascii="Times New Roman" w:eastAsia="Times New Roman" w:hAnsi="Times New Roman" w:cs="Times New Roman"/>
          <w:color w:val="0D0D0D"/>
          <w:highlight w:val="white"/>
        </w:rPr>
        <w:lastRenderedPageBreak/>
        <w:t xml:space="preserve">unstructured data encompasses vast information from larger populations (2). Structured </w:t>
      </w:r>
      <w:r>
        <w:rPr>
          <w:rFonts w:ascii="Times New Roman" w:eastAsia="Times New Roman" w:hAnsi="Times New Roman" w:cs="Times New Roman"/>
          <w:color w:val="0D0D0D"/>
          <w:highlight w:val="white"/>
        </w:rPr>
        <w:t>data can be effectively managed under ideal conditions, yet in real-world scenarios, most data acquired from clinical measures such as history taking, physical examination and laboratory tests are unstructured.</w:t>
      </w:r>
    </w:p>
    <w:p w14:paraId="215A0664" w14:textId="77777777" w:rsidR="0048522A" w:rsidRDefault="00280ED4">
      <w:pPr>
        <w:spacing w:before="240" w:after="240"/>
        <w:rPr>
          <w:rFonts w:ascii="Times New Roman" w:eastAsia="Times New Roman" w:hAnsi="Times New Roman" w:cs="Times New Roman"/>
        </w:rPr>
      </w:pPr>
      <w:r>
        <w:rPr>
          <w:rFonts w:ascii="Times New Roman" w:eastAsia="Times New Roman" w:hAnsi="Times New Roman" w:cs="Times New Roman"/>
          <w:color w:val="0D0D0D"/>
          <w:highlight w:val="white"/>
        </w:rPr>
        <w:t>Extracting information from clinical unstruct</w:t>
      </w:r>
      <w:r>
        <w:rPr>
          <w:rFonts w:ascii="Times New Roman" w:eastAsia="Times New Roman" w:hAnsi="Times New Roman" w:cs="Times New Roman"/>
          <w:color w:val="0D0D0D"/>
          <w:highlight w:val="white"/>
        </w:rPr>
        <w:t xml:space="preserve">ured data is crucial for modifying diagnoses, decision-making plans, and patient follow-ups. One notable application of data extraction from clinical records is in early warning systems aimed at enhancing patient safety. </w:t>
      </w:r>
      <w:r>
        <w:rPr>
          <w:rFonts w:ascii="Times New Roman" w:eastAsia="Times New Roman" w:hAnsi="Times New Roman" w:cs="Times New Roman"/>
        </w:rPr>
        <w:t xml:space="preserve">In a </w:t>
      </w:r>
      <w:proofErr w:type="gramStart"/>
      <w:r>
        <w:rPr>
          <w:rFonts w:ascii="Times New Roman" w:eastAsia="Times New Roman" w:hAnsi="Times New Roman" w:cs="Times New Roman"/>
        </w:rPr>
        <w:t xml:space="preserve">study,  </w:t>
      </w:r>
      <w:proofErr w:type="spellStart"/>
      <w:r>
        <w:rPr>
          <w:rFonts w:ascii="Times New Roman" w:eastAsia="Times New Roman" w:hAnsi="Times New Roman" w:cs="Times New Roman"/>
        </w:rPr>
        <w:t>Chengyin</w:t>
      </w:r>
      <w:proofErr w:type="spellEnd"/>
      <w:proofErr w:type="gramEnd"/>
      <w:r>
        <w:rPr>
          <w:rFonts w:ascii="Times New Roman" w:eastAsia="Times New Roman" w:hAnsi="Times New Roman" w:cs="Times New Roman"/>
        </w:rPr>
        <w:t xml:space="preserve"> Ye et al desi</w:t>
      </w:r>
      <w:r>
        <w:rPr>
          <w:rFonts w:ascii="Times New Roman" w:eastAsia="Times New Roman" w:hAnsi="Times New Roman" w:cs="Times New Roman"/>
        </w:rPr>
        <w:t>gned a Real-Time Early Warning System (EWS) for monitoring inpatient mortality risk using electronic medical record (EMR) data. Data from two hospitals spanning totaling 54,246 inpatient admissions, were analyzed, of which 2.30% resulted in intrahospital d</w:t>
      </w:r>
      <w:r>
        <w:rPr>
          <w:rFonts w:ascii="Times New Roman" w:eastAsia="Times New Roman" w:hAnsi="Times New Roman" w:cs="Times New Roman"/>
        </w:rPr>
        <w:t>eaths. Various machine learning methods were explored, with the tree-based random forest method selected for developing the predictive application. The EWS algorithm stratified patients into risk groups and accurately predicted inpatient mortality probabil</w:t>
      </w:r>
      <w:r>
        <w:rPr>
          <w:rFonts w:ascii="Times New Roman" w:eastAsia="Times New Roman" w:hAnsi="Times New Roman" w:cs="Times New Roman"/>
        </w:rPr>
        <w:t>ity, achieving a c-statistic of 0.884 in prospective validation Clinical features such as diagnoses, vital signs, and laboratory results were crucial predictors in the model and it successfully identified high-risk patients well in advance, allowing timely</w:t>
      </w:r>
      <w:r>
        <w:rPr>
          <w:rFonts w:ascii="Times New Roman" w:eastAsia="Times New Roman" w:hAnsi="Times New Roman" w:cs="Times New Roman"/>
        </w:rPr>
        <w:t xml:space="preserve"> interventions. The study demonstrates the EWS's potential to alert clinicians in real-time, facilitating timely interventions and improving patient outcomes in medical facilities (3).</w:t>
      </w:r>
    </w:p>
    <w:p w14:paraId="15B3ECCB" w14:textId="77777777" w:rsidR="0048522A" w:rsidRDefault="00280ED4">
      <w:pPr>
        <w:spacing w:before="240" w:after="240"/>
        <w:rPr>
          <w:rFonts w:ascii="Times New Roman" w:eastAsia="Times New Roman" w:hAnsi="Times New Roman" w:cs="Times New Roman"/>
        </w:rPr>
      </w:pPr>
      <w:r>
        <w:rPr>
          <w:rFonts w:ascii="Times New Roman" w:eastAsia="Times New Roman" w:hAnsi="Times New Roman" w:cs="Times New Roman"/>
        </w:rPr>
        <w:t>LLMs based alerting systems can have a crucial role in the final outcom</w:t>
      </w:r>
      <w:r>
        <w:rPr>
          <w:rFonts w:ascii="Times New Roman" w:eastAsia="Times New Roman" w:hAnsi="Times New Roman" w:cs="Times New Roman"/>
        </w:rPr>
        <w:t>es of the patients. A study retrospectively analyzed clinical data from patients with activated rapid response systems (RRS) in surgical wards of a tertiary university hospital. Comparisons were made between pre-RRS, RRS without automatic alerting system (</w:t>
      </w:r>
      <w:r>
        <w:rPr>
          <w:rFonts w:ascii="Times New Roman" w:eastAsia="Times New Roman" w:hAnsi="Times New Roman" w:cs="Times New Roman"/>
        </w:rPr>
        <w:t xml:space="preserve">AAS), and RRS with AAS periods. Post-RRS implementation, in-hospital mortality decreased significantly, with a subsequent rise in RRS activations after AAS integration. Patients with RRS activation and unplanned ICU admissions demonstrated improved </w:t>
      </w:r>
      <w:r>
        <w:rPr>
          <w:rFonts w:ascii="Times New Roman" w:eastAsia="Times New Roman" w:hAnsi="Times New Roman" w:cs="Times New Roman"/>
        </w:rPr>
        <w:lastRenderedPageBreak/>
        <w:t>ICU dur</w:t>
      </w:r>
      <w:r>
        <w:rPr>
          <w:rFonts w:ascii="Times New Roman" w:eastAsia="Times New Roman" w:hAnsi="Times New Roman" w:cs="Times New Roman"/>
        </w:rPr>
        <w:t xml:space="preserve">ation and mortality outcomes. The findings suggest that real-time AAS based on electronic medical records (EMRs) aids in promptly identifying unstable patients, potentially leading to improved patient outcomes through early detection and intervention with </w:t>
      </w:r>
      <w:r>
        <w:rPr>
          <w:rFonts w:ascii="Times New Roman" w:eastAsia="Times New Roman" w:hAnsi="Times New Roman" w:cs="Times New Roman"/>
        </w:rPr>
        <w:t xml:space="preserve">RRS. This underscores the importance of leveraging technology to enhance clinical decision-making and patient care in hospital </w:t>
      </w:r>
      <w:proofErr w:type="gramStart"/>
      <w:r>
        <w:rPr>
          <w:rFonts w:ascii="Times New Roman" w:eastAsia="Times New Roman" w:hAnsi="Times New Roman" w:cs="Times New Roman"/>
        </w:rPr>
        <w:t>settings(</w:t>
      </w:r>
      <w:proofErr w:type="gramEnd"/>
      <w:r>
        <w:rPr>
          <w:rFonts w:ascii="Times New Roman" w:eastAsia="Times New Roman" w:hAnsi="Times New Roman" w:cs="Times New Roman"/>
        </w:rPr>
        <w:t>4).</w:t>
      </w:r>
    </w:p>
    <w:p w14:paraId="328FDFA5" w14:textId="77777777" w:rsidR="0048522A" w:rsidRDefault="00280ED4">
      <w:pPr>
        <w:spacing w:before="240" w:after="240"/>
        <w:rPr>
          <w:rFonts w:ascii="Times New Roman" w:eastAsia="Times New Roman" w:hAnsi="Times New Roman" w:cs="Times New Roman"/>
        </w:rPr>
      </w:pPr>
      <w:r>
        <w:rPr>
          <w:rFonts w:ascii="Times New Roman" w:eastAsia="Times New Roman" w:hAnsi="Times New Roman" w:cs="Times New Roman"/>
        </w:rPr>
        <w:t xml:space="preserve">In a study, J E Rasmussen et al, conducted a program, </w:t>
      </w:r>
      <w:proofErr w:type="spellStart"/>
      <w:r>
        <w:rPr>
          <w:rFonts w:ascii="Times New Roman" w:eastAsia="Times New Roman" w:hAnsi="Times New Roman" w:cs="Times New Roman"/>
        </w:rPr>
        <w:t>LogStory</w:t>
      </w:r>
      <w:proofErr w:type="spellEnd"/>
      <w:r>
        <w:rPr>
          <w:rFonts w:ascii="Times New Roman" w:eastAsia="Times New Roman" w:hAnsi="Times New Roman" w:cs="Times New Roman"/>
        </w:rPr>
        <w:t>, for semantic analysis of clinical narratives in PROM</w:t>
      </w:r>
      <w:r>
        <w:rPr>
          <w:rFonts w:ascii="Times New Roman" w:eastAsia="Times New Roman" w:hAnsi="Times New Roman" w:cs="Times New Roman"/>
        </w:rPr>
        <w:t>ED, categorizes diagnoses into disease classes from free text, extracts disease manifestations using lexical parsing and fuzzy set operations, shows significant correlations with signs, symptoms, and treatments, recovers disease-specific knowledge by analy</w:t>
      </w:r>
      <w:r>
        <w:rPr>
          <w:rFonts w:ascii="Times New Roman" w:eastAsia="Times New Roman" w:hAnsi="Times New Roman" w:cs="Times New Roman"/>
        </w:rPr>
        <w:t>zing distinct clinical findings, accounts for disease evolution, and offers potential for knowledge acquisition and clinical research in natural language processing(5).</w:t>
      </w:r>
    </w:p>
    <w:p w14:paraId="548383BF" w14:textId="77777777" w:rsidR="0048522A" w:rsidRDefault="00280ED4">
      <w:pPr>
        <w:spacing w:before="240" w:after="240"/>
        <w:rPr>
          <w:rFonts w:ascii="Times New Roman" w:eastAsia="Times New Roman" w:hAnsi="Times New Roman" w:cs="Times New Roman"/>
        </w:rPr>
      </w:pPr>
      <w:r>
        <w:rPr>
          <w:rFonts w:ascii="Times New Roman" w:eastAsia="Times New Roman" w:hAnsi="Times New Roman" w:cs="Times New Roman"/>
        </w:rPr>
        <w:t>Missing data are prevalent across primary care research methodologies, including random</w:t>
      </w:r>
      <w:r>
        <w:rPr>
          <w:rFonts w:ascii="Times New Roman" w:eastAsia="Times New Roman" w:hAnsi="Times New Roman" w:cs="Times New Roman"/>
        </w:rPr>
        <w:t>ized trials, observational studies, and quality improvement initiatives. These data gaps, such as patients lost to follow-up or incomplete records, can skew study results, increasing bias and reducing statistical power. High rates of missing data have been</w:t>
      </w:r>
      <w:r>
        <w:rPr>
          <w:rFonts w:ascii="Times New Roman" w:eastAsia="Times New Roman" w:hAnsi="Times New Roman" w:cs="Times New Roman"/>
        </w:rPr>
        <w:t xml:space="preserve"> linked to compromised validity and potentially misleading conclusions in primary care </w:t>
      </w:r>
      <w:proofErr w:type="gramStart"/>
      <w:r>
        <w:rPr>
          <w:rFonts w:ascii="Times New Roman" w:eastAsia="Times New Roman" w:hAnsi="Times New Roman" w:cs="Times New Roman"/>
        </w:rPr>
        <w:t>studies(</w:t>
      </w:r>
      <w:proofErr w:type="gramEnd"/>
      <w:r>
        <w:rPr>
          <w:rFonts w:ascii="Times New Roman" w:eastAsia="Times New Roman" w:hAnsi="Times New Roman" w:cs="Times New Roman"/>
        </w:rPr>
        <w:t xml:space="preserve">6). One of the strength points of this study is dealing with missing values that can interfere with the accuracy of the studies. In the preset study we utilized </w:t>
      </w:r>
      <w:r>
        <w:rPr>
          <w:rFonts w:ascii="Times New Roman" w:eastAsia="Times New Roman" w:hAnsi="Times New Roman" w:cs="Times New Roman"/>
        </w:rPr>
        <w:t>the Multiple Imputation by Chained Equations (MICE) to address missing values which uses iterative prediction for each feature and then imputes it.</w:t>
      </w:r>
    </w:p>
    <w:p w14:paraId="5462292D" w14:textId="77777777" w:rsidR="0048522A" w:rsidRDefault="00280ED4">
      <w:pPr>
        <w:spacing w:before="240" w:after="240"/>
        <w:rPr>
          <w:rFonts w:ascii="Times New Roman" w:eastAsia="Times New Roman" w:hAnsi="Times New Roman" w:cs="Times New Roman"/>
        </w:rPr>
      </w:pPr>
      <w:r>
        <w:rPr>
          <w:rFonts w:ascii="Times New Roman" w:eastAsia="Times New Roman" w:hAnsi="Times New Roman" w:cs="Times New Roman"/>
        </w:rPr>
        <w:t>In the context of medical research, comparing large language models (LLMs) with classical machine learning (</w:t>
      </w:r>
      <w:r>
        <w:rPr>
          <w:rFonts w:ascii="Times New Roman" w:eastAsia="Times New Roman" w:hAnsi="Times New Roman" w:cs="Times New Roman"/>
        </w:rPr>
        <w:t xml:space="preserve">ML) methods involves several aspects of predictive power, including accuracy, model performance, effective models s, data size, sample size needed for training, reliability, </w:t>
      </w:r>
      <w:r>
        <w:rPr>
          <w:rFonts w:ascii="Times New Roman" w:eastAsia="Times New Roman" w:hAnsi="Times New Roman" w:cs="Times New Roman"/>
        </w:rPr>
        <w:lastRenderedPageBreak/>
        <w:t>transparency and resource usage. Classical ML models often require significant fea</w:t>
      </w:r>
      <w:r>
        <w:rPr>
          <w:rFonts w:ascii="Times New Roman" w:eastAsia="Times New Roman" w:hAnsi="Times New Roman" w:cs="Times New Roman"/>
        </w:rPr>
        <w:t>ture engineering, where domain experts manually select and engineer features from the structured data. This process can be time-consuming and may require a deep understanding of the domain. LLMs, on the other hand, can automatically learn representations f</w:t>
      </w:r>
      <w:r>
        <w:rPr>
          <w:rFonts w:ascii="Times New Roman" w:eastAsia="Times New Roman" w:hAnsi="Times New Roman" w:cs="Times New Roman"/>
        </w:rPr>
        <w:t>rom raw data without explicit feature engineering. They can process structured data in its raw format, eliminating the need for feature engineering.</w:t>
      </w:r>
    </w:p>
    <w:p w14:paraId="54D287AD" w14:textId="77777777" w:rsidR="0048522A" w:rsidRDefault="00280ED4">
      <w:pPr>
        <w:spacing w:before="240" w:after="240"/>
        <w:rPr>
          <w:rFonts w:ascii="Times New Roman" w:eastAsia="Times New Roman" w:hAnsi="Times New Roman" w:cs="Times New Roman"/>
        </w:rPr>
      </w:pPr>
      <w:r>
        <w:rPr>
          <w:rFonts w:ascii="Times New Roman" w:eastAsia="Times New Roman" w:hAnsi="Times New Roman" w:cs="Times New Roman"/>
        </w:rPr>
        <w:t>In the aspect of data representation, classical ML models typically require structured data to be converted</w:t>
      </w:r>
      <w:r>
        <w:rPr>
          <w:rFonts w:ascii="Times New Roman" w:eastAsia="Times New Roman" w:hAnsi="Times New Roman" w:cs="Times New Roman"/>
        </w:rPr>
        <w:t xml:space="preserve"> into numerical representations (vectors) for processing. This often involves techniques like embedding or other numerical representations while LLMs can directly process raw data in its original format, including text, sequences, or structured data, witho</w:t>
      </w:r>
      <w:r>
        <w:rPr>
          <w:rFonts w:ascii="Times New Roman" w:eastAsia="Times New Roman" w:hAnsi="Times New Roman" w:cs="Times New Roman"/>
        </w:rPr>
        <w:t>ut the need for explicit numerical encoding which indicates the promising future of utilizing LLMs as medical assistants.</w:t>
      </w:r>
    </w:p>
    <w:p w14:paraId="2BABDA01" w14:textId="77777777" w:rsidR="0048522A" w:rsidRDefault="00280ED4">
      <w:pPr>
        <w:spacing w:before="240" w:after="240"/>
        <w:rPr>
          <w:rFonts w:ascii="Times New Roman" w:eastAsia="Times New Roman" w:hAnsi="Times New Roman" w:cs="Times New Roman"/>
        </w:rPr>
      </w:pPr>
      <w:r>
        <w:rPr>
          <w:rFonts w:ascii="Times New Roman" w:eastAsia="Times New Roman" w:hAnsi="Times New Roman" w:cs="Times New Roman"/>
        </w:rPr>
        <w:t xml:space="preserve">Classical ML models often require manual selection of model architecture, tuning of hyperparameters, and regularization techniques to </w:t>
      </w:r>
      <w:r>
        <w:rPr>
          <w:rFonts w:ascii="Times New Roman" w:eastAsia="Times New Roman" w:hAnsi="Times New Roman" w:cs="Times New Roman"/>
        </w:rPr>
        <w:t>optimize performance. The choice of model architecture (e.g., decision trees, SVMs, logistic regression) depends on the specific characteristics of the data and problem.</w:t>
      </w:r>
    </w:p>
    <w:p w14:paraId="7AD73040" w14:textId="77777777" w:rsidR="0048522A" w:rsidRDefault="00280ED4">
      <w:pPr>
        <w:spacing w:before="240" w:after="240"/>
        <w:rPr>
          <w:rFonts w:ascii="Times New Roman" w:eastAsia="Times New Roman" w:hAnsi="Times New Roman" w:cs="Times New Roman"/>
        </w:rPr>
      </w:pPr>
      <w:r>
        <w:rPr>
          <w:rFonts w:ascii="Times New Roman" w:eastAsia="Times New Roman" w:hAnsi="Times New Roman" w:cs="Times New Roman"/>
        </w:rPr>
        <w:t>LLMs, once pre-trained, can be fine-tuned on specific tasks with relatively fewer hype</w:t>
      </w:r>
      <w:r>
        <w:rPr>
          <w:rFonts w:ascii="Times New Roman" w:eastAsia="Times New Roman" w:hAnsi="Times New Roman" w:cs="Times New Roman"/>
        </w:rPr>
        <w:t>rparameters to tune. They often have a high degree of flexibility and can capture complex patterns in the data due to their deep architecture and large number of parameters.</w:t>
      </w:r>
    </w:p>
    <w:p w14:paraId="2C6309ED" w14:textId="77777777" w:rsidR="0048522A" w:rsidRDefault="00280ED4">
      <w:pPr>
        <w:spacing w:before="240" w:after="240"/>
        <w:rPr>
          <w:rFonts w:ascii="Times New Roman" w:eastAsia="Times New Roman" w:hAnsi="Times New Roman" w:cs="Times New Roman"/>
        </w:rPr>
      </w:pPr>
      <w:r>
        <w:rPr>
          <w:rFonts w:ascii="Times New Roman" w:eastAsia="Times New Roman" w:hAnsi="Times New Roman" w:cs="Times New Roman"/>
        </w:rPr>
        <w:t>In the aspect of interpretability, classical ML models such as decision trees or l</w:t>
      </w:r>
      <w:r>
        <w:rPr>
          <w:rFonts w:ascii="Times New Roman" w:eastAsia="Times New Roman" w:hAnsi="Times New Roman" w:cs="Times New Roman"/>
        </w:rPr>
        <w:t xml:space="preserve">ogistic regression models are often more interpretable, as they provide explicit rules or coefficients that indicate the importance of different features. LLMs are generally less interpretable due to their complex </w:t>
      </w:r>
      <w:r>
        <w:rPr>
          <w:rFonts w:ascii="Times New Roman" w:eastAsia="Times New Roman" w:hAnsi="Times New Roman" w:cs="Times New Roman"/>
        </w:rPr>
        <w:lastRenderedPageBreak/>
        <w:t>architecture and the lack of explicit rule</w:t>
      </w:r>
      <w:r>
        <w:rPr>
          <w:rFonts w:ascii="Times New Roman" w:eastAsia="Times New Roman" w:hAnsi="Times New Roman" w:cs="Times New Roman"/>
        </w:rPr>
        <w:t>s. However, techniques such as attention mechanisms can provide some insights into which parts of the input are important for making predictions.</w:t>
      </w:r>
    </w:p>
    <w:p w14:paraId="6E809A8B" w14:textId="77777777" w:rsidR="0048522A" w:rsidRDefault="00280ED4">
      <w:pPr>
        <w:spacing w:before="240" w:after="240"/>
        <w:rPr>
          <w:rFonts w:ascii="Times New Roman" w:eastAsia="Times New Roman" w:hAnsi="Times New Roman" w:cs="Times New Roman"/>
        </w:rPr>
      </w:pPr>
      <w:r>
        <w:rPr>
          <w:rFonts w:ascii="Times New Roman" w:eastAsia="Times New Roman" w:hAnsi="Times New Roman" w:cs="Times New Roman"/>
        </w:rPr>
        <w:t xml:space="preserve">Considering data efficiency, LLMs typically require large amounts of data for pre-training to achieve optimal </w:t>
      </w:r>
      <w:r>
        <w:rPr>
          <w:rFonts w:ascii="Times New Roman" w:eastAsia="Times New Roman" w:hAnsi="Times New Roman" w:cs="Times New Roman"/>
        </w:rPr>
        <w:t>performance. However, once pre-trained, they can often generalize well to downstream tasks even with limited task-specific data. Classical ML models may require less data for training, especially when the feature space is well-defined and limited. However,</w:t>
      </w:r>
      <w:r>
        <w:rPr>
          <w:rFonts w:ascii="Times New Roman" w:eastAsia="Times New Roman" w:hAnsi="Times New Roman" w:cs="Times New Roman"/>
        </w:rPr>
        <w:t xml:space="preserve"> they may struggle to generalize to new tasks or domains without sufficient data.</w:t>
      </w:r>
    </w:p>
    <w:p w14:paraId="56B5B158" w14:textId="77777777" w:rsidR="0048522A" w:rsidRDefault="00280ED4">
      <w:pPr>
        <w:spacing w:before="240" w:after="240"/>
      </w:pPr>
      <w:r>
        <w:rPr>
          <w:rFonts w:ascii="Times New Roman" w:eastAsia="Times New Roman" w:hAnsi="Times New Roman" w:cs="Times New Roman"/>
        </w:rPr>
        <w:t>In the context of predicting patient outcomes based on medical history, both approaches can be effective depending on factors such as the size and quality of the dataset, the</w:t>
      </w:r>
      <w:r>
        <w:rPr>
          <w:rFonts w:ascii="Times New Roman" w:eastAsia="Times New Roman" w:hAnsi="Times New Roman" w:cs="Times New Roman"/>
        </w:rPr>
        <w:t xml:space="preserve"> complexity of the relationships between features and outcomes, and the interpretability requirements. Classical ML models may be preferred in scenarios where interpretability is crucial and the feature space is well-defined. On the other hand, LLMs may of</w:t>
      </w:r>
      <w:r>
        <w:rPr>
          <w:rFonts w:ascii="Times New Roman" w:eastAsia="Times New Roman" w:hAnsi="Times New Roman" w:cs="Times New Roman"/>
        </w:rPr>
        <w:t>fer advantages in scenarios where feature engineering is challenging or when dealing with unstructured or semi-structured data.</w:t>
      </w:r>
    </w:p>
    <w:p w14:paraId="0866F89D" w14:textId="77777777" w:rsidR="006E015F" w:rsidRDefault="006E015F"/>
    <w:p w14:paraId="005A204C" w14:textId="1507D060" w:rsidR="006E015F" w:rsidRDefault="00280ED4" w:rsidP="00280ED4">
      <w:pPr>
        <w:pStyle w:val="Heading1"/>
      </w:pPr>
      <w:r>
        <w:t>References</w:t>
      </w:r>
    </w:p>
    <w:p w14:paraId="0D3D67F1" w14:textId="77777777" w:rsidR="00280ED4" w:rsidRPr="00280ED4" w:rsidRDefault="006E015F" w:rsidP="00280ED4">
      <w:pPr>
        <w:pStyle w:val="EndNoteBibliography"/>
      </w:pPr>
      <w:r>
        <w:fldChar w:fldCharType="begin"/>
      </w:r>
      <w:r>
        <w:instrText xml:space="preserve"> ADDIN EN.REFLIST </w:instrText>
      </w:r>
      <w:r>
        <w:fldChar w:fldCharType="separate"/>
      </w:r>
      <w:r w:rsidR="00280ED4" w:rsidRPr="00280ED4">
        <w:t>1.</w:t>
      </w:r>
      <w:r w:rsidR="00280ED4" w:rsidRPr="00280ED4">
        <w:tab/>
        <w:t>Karabacak M, Margetis K. Embracing Large Language Models for Medical Applications: Opportunities and Challenges. Cureus. 2023;15(5):e39305.</w:t>
      </w:r>
    </w:p>
    <w:p w14:paraId="7FB516FC" w14:textId="77777777" w:rsidR="00280ED4" w:rsidRPr="00280ED4" w:rsidRDefault="00280ED4" w:rsidP="00280ED4">
      <w:pPr>
        <w:pStyle w:val="EndNoteBibliography"/>
      </w:pPr>
      <w:r w:rsidRPr="00280ED4">
        <w:t>2.</w:t>
      </w:r>
      <w:r w:rsidRPr="00280ED4">
        <w:tab/>
        <w:t>Dathathri S, Madotto A, Lan J, Hung J, Frank E, Molino P, et al. Plug and play language models: A simple approach to controlled text generation. arXiv preprint arXiv:191202164. 2019.</w:t>
      </w:r>
    </w:p>
    <w:p w14:paraId="7F96D37D" w14:textId="77777777" w:rsidR="00280ED4" w:rsidRPr="00280ED4" w:rsidRDefault="00280ED4" w:rsidP="00280ED4">
      <w:pPr>
        <w:pStyle w:val="EndNoteBibliography"/>
      </w:pPr>
      <w:r w:rsidRPr="00280ED4">
        <w:t>3.</w:t>
      </w:r>
      <w:r w:rsidRPr="00280ED4">
        <w:tab/>
        <w:t>Vaid A, Lampert J, Lee J, Sawant A, Apakama D, Sakhuja A, et al. Generative Large Language Models are autonomous practitioners of evidence-based medicine. arXiv preprint arXiv:240102851. 2024.</w:t>
      </w:r>
    </w:p>
    <w:p w14:paraId="1F6C351D" w14:textId="77777777" w:rsidR="00280ED4" w:rsidRPr="00280ED4" w:rsidRDefault="00280ED4" w:rsidP="00280ED4">
      <w:pPr>
        <w:pStyle w:val="EndNoteBibliography"/>
      </w:pPr>
      <w:r w:rsidRPr="00280ED4">
        <w:t>4.</w:t>
      </w:r>
      <w:r w:rsidRPr="00280ED4">
        <w:tab/>
        <w:t>Zhang D, Yin C, Zeng J, Yuan X, Zhang P. Combining structured and unstructured data for predictive models: a deep learning approach. BMC Med Inform Decis Mak. 2020;20(1):280.</w:t>
      </w:r>
    </w:p>
    <w:p w14:paraId="5B6B276F" w14:textId="77777777" w:rsidR="00280ED4" w:rsidRPr="00280ED4" w:rsidRDefault="00280ED4" w:rsidP="00280ED4">
      <w:pPr>
        <w:pStyle w:val="EndNoteBibliography"/>
      </w:pPr>
      <w:r w:rsidRPr="00280ED4">
        <w:t>5.</w:t>
      </w:r>
      <w:r w:rsidRPr="00280ED4">
        <w:tab/>
        <w:t>Sedlakova J, Daniore P, Horn Wintsch A, Wolf M, Stanikic M, Haag C, et al. Challenges and best practices for digital unstructured data enrichment in health research: A systematic narrative review. PLOS Digit Health. 2023;2(10):e0000347.</w:t>
      </w:r>
    </w:p>
    <w:p w14:paraId="60CD4ED2" w14:textId="77777777" w:rsidR="00280ED4" w:rsidRPr="00280ED4" w:rsidRDefault="00280ED4" w:rsidP="00280ED4">
      <w:pPr>
        <w:pStyle w:val="EndNoteBibliography"/>
      </w:pPr>
      <w:r w:rsidRPr="00280ED4">
        <w:lastRenderedPageBreak/>
        <w:t>6.</w:t>
      </w:r>
      <w:r w:rsidRPr="00280ED4">
        <w:tab/>
        <w:t>Zhou H, Gu B, Zou X, Li Y, Chen SS, Zhou P, et al. A survey of large language models in medicine: Progress, application, and challenge. arXiv preprint arXiv:231105112. 2023.</w:t>
      </w:r>
    </w:p>
    <w:p w14:paraId="097A4E99" w14:textId="77777777" w:rsidR="00280ED4" w:rsidRPr="00280ED4" w:rsidRDefault="00280ED4" w:rsidP="00280ED4">
      <w:pPr>
        <w:pStyle w:val="EndNoteBibliography"/>
      </w:pPr>
      <w:r w:rsidRPr="00280ED4">
        <w:t>7.</w:t>
      </w:r>
      <w:r w:rsidRPr="00280ED4">
        <w:tab/>
        <w:t>Wornow M, Xu Y, Thapa R, Patel B, Steinberg E, Fleming S, et al. The shaky foundations of large language models and foundation models for electronic health records. NPJ Digit Med. 2023;6(1):135.</w:t>
      </w:r>
    </w:p>
    <w:p w14:paraId="32B42765" w14:textId="77777777" w:rsidR="00280ED4" w:rsidRPr="00280ED4" w:rsidRDefault="00280ED4" w:rsidP="00280ED4">
      <w:pPr>
        <w:pStyle w:val="EndNoteBibliography"/>
      </w:pPr>
      <w:r w:rsidRPr="00280ED4">
        <w:t>8.</w:t>
      </w:r>
      <w:r w:rsidRPr="00280ED4">
        <w:tab/>
        <w:t>van Buuren S, Groothuis-Oudshoorn K. mice: Multivariate Imputation by Chained Equations in R. Journal of Statistical Software. 2011;45(3):1 - 67.</w:t>
      </w:r>
    </w:p>
    <w:p w14:paraId="2588F7BE" w14:textId="77777777" w:rsidR="00280ED4" w:rsidRPr="00280ED4" w:rsidRDefault="00280ED4" w:rsidP="00280ED4">
      <w:pPr>
        <w:pStyle w:val="EndNoteBibliography"/>
      </w:pPr>
      <w:r w:rsidRPr="00280ED4">
        <w:t>9.</w:t>
      </w:r>
      <w:r w:rsidRPr="00280ED4">
        <w:tab/>
        <w:t>Buck SF. A Method of Estimation of Missing Values in Multivariate Data Suitable for use with an Electronic Computer. Journal of the Royal Statistical Society Series B (Methodological). 1960;22(2):302-6.</w:t>
      </w:r>
    </w:p>
    <w:p w14:paraId="0FA16119" w14:textId="77777777" w:rsidR="00280ED4" w:rsidRPr="00280ED4" w:rsidRDefault="00280ED4" w:rsidP="00280ED4">
      <w:pPr>
        <w:pStyle w:val="EndNoteBibliography"/>
      </w:pPr>
      <w:r w:rsidRPr="00280ED4">
        <w:t>10.</w:t>
      </w:r>
      <w:r w:rsidRPr="00280ED4">
        <w:tab/>
        <w:t>Pedregosa F, Varoquaux G, Gramfort A, Michel V, Thirion B, Grisel O, et al. Scikit-learn: Machine learning in Python. the Journal of machine Learning research. 2011;12:2825-30.</w:t>
      </w:r>
    </w:p>
    <w:p w14:paraId="2B9BC423" w14:textId="77777777" w:rsidR="00280ED4" w:rsidRPr="00280ED4" w:rsidRDefault="00280ED4" w:rsidP="00280ED4">
      <w:pPr>
        <w:pStyle w:val="EndNoteBibliography"/>
      </w:pPr>
      <w:r w:rsidRPr="00280ED4">
        <w:t>11.</w:t>
      </w:r>
      <w:r w:rsidRPr="00280ED4">
        <w:tab/>
        <w:t>Simpson L, Combettes PL, Müller CL. c-lasso--a Python package for constrained sparse and robust regression and classification. arXiv preprint arXiv:201100898. 2020.</w:t>
      </w:r>
    </w:p>
    <w:p w14:paraId="283A64C6" w14:textId="77777777" w:rsidR="00280ED4" w:rsidRPr="00280ED4" w:rsidRDefault="00280ED4" w:rsidP="00280ED4">
      <w:pPr>
        <w:pStyle w:val="EndNoteBibliography"/>
      </w:pPr>
      <w:r w:rsidRPr="00280ED4">
        <w:t>12.</w:t>
      </w:r>
      <w:r w:rsidRPr="00280ED4">
        <w:tab/>
        <w:t>Liu XY, Wu J, Zhou ZH. Exploratory undersampling for class-imbalance learning. IEEE Trans Syst Man Cybern B Cybern. 2009;39(2):539-50.</w:t>
      </w:r>
    </w:p>
    <w:p w14:paraId="62555C86" w14:textId="77777777" w:rsidR="00280ED4" w:rsidRPr="00280ED4" w:rsidRDefault="00280ED4" w:rsidP="00280ED4">
      <w:pPr>
        <w:pStyle w:val="EndNoteBibliography"/>
      </w:pPr>
      <w:r w:rsidRPr="00280ED4">
        <w:t>13.</w:t>
      </w:r>
      <w:r w:rsidRPr="00280ED4">
        <w:tab/>
        <w:t>Dettmers T, Pagnoni A, Holtzman A, Zettlemoyer L. Qlora: Efficient finetuning of quantized llms. Advances in Neural Information Processing Systems. 2024;36.</w:t>
      </w:r>
    </w:p>
    <w:p w14:paraId="37FD6ABF" w14:textId="77777777" w:rsidR="00280ED4" w:rsidRPr="00280ED4" w:rsidRDefault="00280ED4" w:rsidP="00280ED4">
      <w:pPr>
        <w:pStyle w:val="EndNoteBibliography"/>
      </w:pPr>
      <w:r w:rsidRPr="00280ED4">
        <w:t>14.</w:t>
      </w:r>
      <w:r w:rsidRPr="00280ED4">
        <w:tab/>
        <w:t>Douze M, Guzhva A, Deng C, Johnson J, Szilvasy G, Mazaré P-E, et al. The faiss library. arXiv preprint arXiv:240108281. 2024.</w:t>
      </w:r>
    </w:p>
    <w:p w14:paraId="136157B6" w14:textId="7FCB5EB6" w:rsidR="0048522A" w:rsidRDefault="006E015F" w:rsidP="00280ED4">
      <w:r>
        <w:fldChar w:fldCharType="end"/>
      </w:r>
    </w:p>
    <w:sectPr w:rsidR="0048522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mir S" w:date="2024-01-13T12:06:00Z" w:initials="">
    <w:p w14:paraId="7960B450" w14:textId="77777777" w:rsidR="0048522A" w:rsidRDefault="00280ED4">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Challenges and best practices for digital unstructured data enrichment in health research: A systematic narrative review</w:t>
      </w:r>
    </w:p>
  </w:comment>
  <w:comment w:id="3" w:author="Amir S" w:date="2024-01-13T12:06:00Z" w:initials="">
    <w:p w14:paraId="0DF24878" w14:textId="77777777" w:rsidR="0048522A" w:rsidRDefault="00280ED4">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Challenges and best practices for digital unstructured data enrichment in health research: A systematic narrative review</w:t>
      </w:r>
    </w:p>
  </w:comment>
  <w:comment w:id="4" w:author="Amir S" w:date="2024-01-13T12:11:00Z" w:initials="">
    <w:p w14:paraId="0BA33575" w14:textId="77777777" w:rsidR="0048522A" w:rsidRDefault="00280ED4">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https://arxiv.org/abs/2311.05112</w:t>
      </w:r>
    </w:p>
  </w:comment>
  <w:comment w:id="5" w:author="Mohammad Reza Gh" w:date="2024-02-24T14:56:00Z" w:initials="">
    <w:p w14:paraId="0F468ED1" w14:textId="77777777" w:rsidR="0048522A" w:rsidRDefault="00280ED4">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Size of internal </w:t>
      </w:r>
      <w:proofErr w:type="spellStart"/>
      <w:r>
        <w:rPr>
          <w:rFonts w:ascii="Arial" w:eastAsia="Arial" w:hAnsi="Arial" w:cs="Arial"/>
          <w:color w:val="000000"/>
          <w:sz w:val="22"/>
          <w:szCs w:val="22"/>
        </w:rPr>
        <w:t>val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devided</w:t>
      </w:r>
      <w:proofErr w:type="spellEnd"/>
      <w:r>
        <w:rPr>
          <w:rFonts w:ascii="Arial" w:eastAsia="Arial" w:hAnsi="Arial" w:cs="Arial"/>
          <w:color w:val="000000"/>
          <w:sz w:val="22"/>
          <w:szCs w:val="22"/>
        </w:rPr>
        <w:t xml:space="preserve"> by external </w:t>
      </w:r>
      <w:proofErr w:type="spellStart"/>
      <w:r>
        <w:rPr>
          <w:rFonts w:ascii="Arial" w:eastAsia="Arial" w:hAnsi="Arial" w:cs="Arial"/>
          <w:color w:val="000000"/>
          <w:sz w:val="22"/>
          <w:szCs w:val="22"/>
        </w:rPr>
        <w:t>val</w:t>
      </w:r>
      <w:proofErr w:type="spellEnd"/>
    </w:p>
  </w:comment>
  <w:comment w:id="18" w:author="Mohammad Reza Gh" w:date="2024-02-24T15:34:00Z" w:initials="">
    <w:p w14:paraId="20E19C14" w14:textId="77777777" w:rsidR="0048522A" w:rsidRDefault="00280ED4">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adding the table</w:t>
      </w:r>
    </w:p>
  </w:comment>
  <w:comment w:id="22" w:author="Mohammad Reza Gh" w:date="2024-02-28T05:15:00Z" w:initials="">
    <w:p w14:paraId="0A2D6EEE" w14:textId="77777777" w:rsidR="0048522A" w:rsidRDefault="00280ED4">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60B450" w15:done="1"/>
  <w15:commentEx w15:paraId="0DF24878" w15:done="0"/>
  <w15:commentEx w15:paraId="0BA33575" w15:done="1"/>
  <w15:commentEx w15:paraId="0F468ED1" w15:done="0"/>
  <w15:commentEx w15:paraId="20E19C14" w15:done="0"/>
  <w15:commentEx w15:paraId="0A2D6E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9E218" w16cex:dateUtc="2024-01-13T08:36:00Z"/>
  <w16cex:commentExtensible w16cex:durableId="2989E219" w16cex:dateUtc="2024-01-13T08:36:00Z"/>
  <w16cex:commentExtensible w16cex:durableId="2989E21B" w16cex:dateUtc="2024-01-13T08:41:00Z"/>
  <w16cex:commentExtensible w16cex:durableId="2989E21C" w16cex:dateUtc="2024-02-24T11:26:00Z"/>
  <w16cex:commentExtensible w16cex:durableId="2989E21D" w16cex:dateUtc="2024-02-24T12:04:00Z"/>
  <w16cex:commentExtensible w16cex:durableId="2989E21E" w16cex:dateUtc="2024-02-28T0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60B450" w16cid:durableId="2989E218"/>
  <w16cid:commentId w16cid:paraId="0DF24878" w16cid:durableId="2989E219"/>
  <w16cid:commentId w16cid:paraId="0BA33575" w16cid:durableId="2989E21B"/>
  <w16cid:commentId w16cid:paraId="0F468ED1" w16cid:durableId="2989E21C"/>
  <w16cid:commentId w16cid:paraId="20E19C14" w16cid:durableId="2989E21D"/>
  <w16cid:commentId w16cid:paraId="0A2D6EEE" w16cid:durableId="2989E2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erfzx90wwfx7exaf6vdpwas2p5xx2s5525&quot;&gt;LLM&lt;record-ids&gt;&lt;item&gt;1&lt;/item&gt;&lt;item&gt;2&lt;/item&gt;&lt;item&gt;3&lt;/item&gt;&lt;item&gt;4&lt;/item&gt;&lt;item&gt;5&lt;/item&gt;&lt;item&gt;6&lt;/item&gt;&lt;item&gt;7&lt;/item&gt;&lt;item&gt;9&lt;/item&gt;&lt;item&gt;10&lt;/item&gt;&lt;item&gt;11&lt;/item&gt;&lt;item&gt;12&lt;/item&gt;&lt;item&gt;14&lt;/item&gt;&lt;item&gt;16&lt;/item&gt;&lt;item&gt;19&lt;/item&gt;&lt;/record-ids&gt;&lt;/item&gt;&lt;/Libraries&gt;"/>
  </w:docVars>
  <w:rsids>
    <w:rsidRoot w:val="0048522A"/>
    <w:rsid w:val="00280ED4"/>
    <w:rsid w:val="0048522A"/>
    <w:rsid w:val="006E015F"/>
    <w:rsid w:val="00BE6E2C"/>
    <w:rsid w:val="00FC27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311C"/>
  <w15:docId w15:val="{39A3EB5D-25CC-466B-A1B0-5D384446A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highlight w:val="white"/>
    </w:rPr>
  </w:style>
  <w:style w:type="paragraph" w:styleId="Heading2">
    <w:name w:val="heading 2"/>
    <w:basedOn w:val="Normal"/>
    <w:next w:val="Normal"/>
    <w:uiPriority w:val="9"/>
    <w:unhideWhenUsed/>
    <w:qFormat/>
    <w:pPr>
      <w:outlineLvl w:val="1"/>
    </w:pPr>
    <w:rPr>
      <w:b/>
      <w:sz w:val="28"/>
      <w:szCs w:val="28"/>
    </w:rPr>
  </w:style>
  <w:style w:type="paragraph" w:styleId="Heading3">
    <w:name w:val="heading 3"/>
    <w:basedOn w:val="Normal"/>
    <w:next w:val="Normal"/>
    <w:uiPriority w:val="9"/>
    <w:unhideWhenUsed/>
    <w:qFormat/>
    <w:pPr>
      <w:outlineLvl w:val="2"/>
    </w:pPr>
    <w:rPr>
      <w:b/>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6E015F"/>
    <w:pPr>
      <w:jc w:val="center"/>
    </w:pPr>
    <w:rPr>
      <w:noProof/>
    </w:rPr>
  </w:style>
  <w:style w:type="character" w:customStyle="1" w:styleId="EndNoteBibliographyTitleChar">
    <w:name w:val="EndNote Bibliography Title Char"/>
    <w:basedOn w:val="DefaultParagraphFont"/>
    <w:link w:val="EndNoteBibliographyTitle"/>
    <w:rsid w:val="006E015F"/>
    <w:rPr>
      <w:noProof/>
    </w:rPr>
  </w:style>
  <w:style w:type="paragraph" w:customStyle="1" w:styleId="EndNoteBibliography">
    <w:name w:val="EndNote Bibliography"/>
    <w:basedOn w:val="Normal"/>
    <w:link w:val="EndNoteBibliographyChar"/>
    <w:rsid w:val="006E015F"/>
    <w:pPr>
      <w:spacing w:line="240" w:lineRule="auto"/>
    </w:pPr>
    <w:rPr>
      <w:noProof/>
    </w:rPr>
  </w:style>
  <w:style w:type="character" w:customStyle="1" w:styleId="EndNoteBibliographyChar">
    <w:name w:val="EndNote Bibliography Char"/>
    <w:basedOn w:val="DefaultParagraphFont"/>
    <w:link w:val="EndNoteBibliography"/>
    <w:rsid w:val="006E015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lad13@yahoo.com" TargetMode="Externa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mailto:ali.soroush.2012@gmail.com"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damirsa@ymail.com" TargetMode="External"/><Relationship Id="rId11" Type="http://schemas.microsoft.com/office/2011/relationships/commentsExtended" Target="commentsExtended.xml"/><Relationship Id="rId5" Type="http://schemas.openxmlformats.org/officeDocument/2006/relationships/hyperlink" Target="https://github.com/mohammad-gh009/ehran_covid_Large-Language-Models-vs-Classical-Machine-learning" TargetMode="Externa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mailto:sdamirsa@y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AD831-FCE8-4AAF-B9BE-4EEB700A0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7925</Words>
  <Characters>45176</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Mm M</cp:lastModifiedBy>
  <cp:revision>3</cp:revision>
  <dcterms:created xsi:type="dcterms:W3CDTF">2024-02-28T13:17:00Z</dcterms:created>
  <dcterms:modified xsi:type="dcterms:W3CDTF">2024-02-28T13:54:00Z</dcterms:modified>
</cp:coreProperties>
</file>