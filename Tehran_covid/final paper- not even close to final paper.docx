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E779" w14:textId="691CEB48" w:rsidR="00D107E2" w:rsidRDefault="00D107E2" w:rsidP="00D107E2">
      <w:pPr>
        <w:pStyle w:val="Title"/>
        <w:rPr>
          <w:ins w:id="0" w:author="Amir S" w:date="2024-01-13T12:36:00Z"/>
        </w:rPr>
      </w:pPr>
      <w:ins w:id="1" w:author="Amir S" w:date="2024-01-13T12:17:00Z">
        <w:r w:rsidRPr="00D107E2">
          <w:rPr>
            <w:rPrChange w:id="2" w:author="Amir S" w:date="2024-01-13T12:19:00Z">
              <w:rPr>
                <w:b w:val="0"/>
                <w:bCs w:val="0"/>
                <w:kern w:val="36"/>
                <w:sz w:val="24"/>
                <w:szCs w:val="24"/>
              </w:rPr>
            </w:rPrChange>
          </w:rPr>
          <w:t>Large Language Models vs Classical Machine Learning: Predictive Power on Structured Data</w:t>
        </w:r>
      </w:ins>
    </w:p>
    <w:p w14:paraId="2ED14B2F" w14:textId="2BB63E0C" w:rsidR="007C284B" w:rsidRPr="007C284B" w:rsidRDefault="007C284B" w:rsidP="007C284B">
      <w:pPr>
        <w:rPr>
          <w:ins w:id="3" w:author="Amir S" w:date="2024-01-13T12:18:00Z"/>
          <w:rFonts w:hint="cs"/>
          <w:rtl/>
          <w:lang w:bidi="fa-IR"/>
        </w:rPr>
      </w:pPr>
      <w:ins w:id="4" w:author="Amir S" w:date="2024-01-13T12:36:00Z">
        <w:r>
          <w:t xml:space="preserve">Running Title: </w:t>
        </w:r>
      </w:ins>
    </w:p>
    <w:p w14:paraId="59365900" w14:textId="5A2B0230" w:rsidR="00D107E2" w:rsidRDefault="00D107E2" w:rsidP="007C284B">
      <w:pPr>
        <w:spacing w:line="276" w:lineRule="auto"/>
        <w:rPr>
          <w:ins w:id="5" w:author="Amir S" w:date="2024-01-13T12:35:00Z"/>
        </w:rPr>
        <w:pPrChange w:id="6" w:author="Amir S" w:date="2024-01-13T12:35:00Z">
          <w:pPr/>
        </w:pPrChange>
      </w:pPr>
      <w:ins w:id="7" w:author="Amir S" w:date="2024-01-13T12:18:00Z">
        <w:r w:rsidRPr="00D107E2">
          <w:t>Mohammadreza Ghaffarzadeh-Esfahani</w:t>
        </w:r>
        <w:r w:rsidRPr="00D107E2">
          <w:rPr>
            <w:vertAlign w:val="superscript"/>
            <w:rPrChange w:id="8" w:author="Amir S" w:date="2024-01-13T12:19:00Z">
              <w:rPr/>
            </w:rPrChange>
          </w:rPr>
          <w:t>1</w:t>
        </w:r>
        <w:r w:rsidRPr="00D107E2">
          <w:t xml:space="preserve">, XX, XX, </w:t>
        </w:r>
      </w:ins>
      <w:ins w:id="9" w:author="Amir S" w:date="2024-01-13T12:23:00Z">
        <w:r w:rsidR="00982C37" w:rsidRPr="00982C37">
          <w:t>Ali Soroush</w:t>
        </w:r>
      </w:ins>
      <w:ins w:id="10" w:author="Amir S" w:date="2024-01-13T12:18:00Z">
        <w:r w:rsidRPr="00D107E2">
          <w:t xml:space="preserve">, </w:t>
        </w:r>
      </w:ins>
      <w:ins w:id="11" w:author="Amir S" w:date="2024-01-13T12:22:00Z">
        <w:r w:rsidR="00982C37" w:rsidRPr="00982C37">
          <w:t xml:space="preserve">Hamidreza </w:t>
        </w:r>
        <w:proofErr w:type="spellStart"/>
        <w:r w:rsidR="00982C37" w:rsidRPr="00982C37">
          <w:t>Hatamabadi</w:t>
        </w:r>
        <w:proofErr w:type="spellEnd"/>
        <w:r w:rsidR="00982C37">
          <w:t xml:space="preserve">, </w:t>
        </w:r>
      </w:ins>
      <w:proofErr w:type="spellStart"/>
      <w:ins w:id="12" w:author="Amir S" w:date="2024-01-13T12:28:00Z">
        <w:r w:rsidR="00982C37" w:rsidRPr="00982C37">
          <w:t>Ilad</w:t>
        </w:r>
        <w:proofErr w:type="spellEnd"/>
        <w:r w:rsidR="00982C37" w:rsidRPr="00982C37">
          <w:t xml:space="preserve"> Alavi </w:t>
        </w:r>
        <w:proofErr w:type="spellStart"/>
        <w:r w:rsidR="00982C37" w:rsidRPr="00982C37">
          <w:t>Darazam</w:t>
        </w:r>
      </w:ins>
      <w:proofErr w:type="spellEnd"/>
      <w:ins w:id="13" w:author="Amir S" w:date="2024-01-13T12:21:00Z">
        <w:r w:rsidR="00982C37">
          <w:t>,</w:t>
        </w:r>
        <w:r w:rsidR="00982C37" w:rsidRPr="00982C37">
          <w:t xml:space="preserve"> </w:t>
        </w:r>
        <w:r w:rsidR="00982C37" w:rsidRPr="00D107E2">
          <w:t>Seyed Amir Ahmad Safavi-Naini</w:t>
        </w:r>
        <w:r w:rsidR="00982C37">
          <w:t xml:space="preserve"> </w:t>
        </w:r>
        <w:r w:rsidR="00982C37" w:rsidRPr="00982C37">
          <w:rPr>
            <w:vertAlign w:val="superscript"/>
            <w:rPrChange w:id="14" w:author="Amir S" w:date="2024-01-13T12:21:00Z">
              <w:rPr/>
            </w:rPrChange>
          </w:rPr>
          <w:t>*</w:t>
        </w:r>
        <w:r w:rsidR="00982C37" w:rsidRPr="00982C37">
          <w:rPr>
            <w:vertAlign w:val="superscript"/>
          </w:rPr>
          <w:t>1,2,</w:t>
        </w:r>
        <w:proofErr w:type="gramStart"/>
        <w:r w:rsidR="00982C37" w:rsidRPr="00982C37">
          <w:rPr>
            <w:vertAlign w:val="superscript"/>
          </w:rPr>
          <w:t>3</w:t>
        </w:r>
        <w:r w:rsidR="00982C37">
          <w:t xml:space="preserve"> ,</w:t>
        </w:r>
        <w:proofErr w:type="gramEnd"/>
        <w:r w:rsidR="00982C37">
          <w:t xml:space="preserve"> </w:t>
        </w:r>
      </w:ins>
      <w:ins w:id="15" w:author="Amir S" w:date="2024-01-13T12:18:00Z">
        <w:r w:rsidRPr="00982C37">
          <w:t>Mohamad</w:t>
        </w:r>
        <w:r w:rsidRPr="00D107E2">
          <w:t xml:space="preserve"> Amin Pourhoseingholi</w:t>
        </w:r>
        <w:r w:rsidRPr="00D107E2">
          <w:rPr>
            <w:vertAlign w:val="superscript"/>
            <w:rPrChange w:id="16" w:author="Amir S" w:date="2024-01-13T12:19:00Z">
              <w:rPr/>
            </w:rPrChange>
          </w:rPr>
          <w:t>*1</w:t>
        </w:r>
        <w:r w:rsidRPr="00D107E2">
          <w:t xml:space="preserve"> </w:t>
        </w:r>
      </w:ins>
    </w:p>
    <w:p w14:paraId="7AA927E4" w14:textId="77777777" w:rsidR="007C284B" w:rsidRDefault="007C284B" w:rsidP="00982C37">
      <w:pPr>
        <w:rPr>
          <w:ins w:id="17" w:author="Amir S" w:date="2024-01-13T12:18:00Z"/>
        </w:rPr>
      </w:pPr>
    </w:p>
    <w:p w14:paraId="5150BEBE" w14:textId="00F732B8" w:rsidR="00D107E2" w:rsidRDefault="00982C37" w:rsidP="007C284B">
      <w:pPr>
        <w:spacing w:line="276" w:lineRule="auto"/>
        <w:rPr>
          <w:ins w:id="18" w:author="Amir S" w:date="2024-01-13T12:29:00Z"/>
        </w:rPr>
        <w:pPrChange w:id="19" w:author="Amir S" w:date="2024-01-13T12:35:00Z">
          <w:pPr/>
        </w:pPrChange>
      </w:pPr>
      <w:ins w:id="20" w:author="Amir S" w:date="2024-01-13T12:29:00Z">
        <w:r>
          <w:t xml:space="preserve">1- </w:t>
        </w:r>
        <w:r w:rsidRPr="00982C37">
          <w:t>Research Institute for Gastroenterology and Liver Diseases, Shahid Beheshti University of Medical Sciences, Tehran, Iran</w:t>
        </w:r>
      </w:ins>
    </w:p>
    <w:p w14:paraId="50554BE9" w14:textId="168A3BAE" w:rsidR="00982C37" w:rsidRDefault="00982C37" w:rsidP="007C284B">
      <w:pPr>
        <w:spacing w:line="276" w:lineRule="auto"/>
        <w:rPr>
          <w:ins w:id="21" w:author="Amir S" w:date="2024-01-13T12:29:00Z"/>
        </w:rPr>
        <w:pPrChange w:id="22" w:author="Amir S" w:date="2024-01-13T12:35:00Z">
          <w:pPr/>
        </w:pPrChange>
      </w:pPr>
      <w:ins w:id="23" w:author="Amir S" w:date="2024-01-13T12:29:00Z">
        <w:r>
          <w:t>2-</w:t>
        </w:r>
      </w:ins>
    </w:p>
    <w:p w14:paraId="2A03E7CE" w14:textId="25EFC336" w:rsidR="00982C37" w:rsidRDefault="00982C37" w:rsidP="007C284B">
      <w:pPr>
        <w:spacing w:line="276" w:lineRule="auto"/>
        <w:rPr>
          <w:ins w:id="24" w:author="Amir S" w:date="2024-01-13T12:29:00Z"/>
        </w:rPr>
        <w:pPrChange w:id="25" w:author="Amir S" w:date="2024-01-13T12:35:00Z">
          <w:pPr/>
        </w:pPrChange>
      </w:pPr>
      <w:ins w:id="26" w:author="Amir S" w:date="2024-01-13T12:29:00Z">
        <w:r>
          <w:t xml:space="preserve">3- </w:t>
        </w:r>
        <w:r w:rsidRPr="00982C37">
          <w:t>Division of Data Driven and Digital Health (D3M), The Charles Bronfman Institute for Personalized Medicine, Icahn School of Medicine at Mount Sinai, New York, NY, USA</w:t>
        </w:r>
      </w:ins>
    </w:p>
    <w:p w14:paraId="307EABE5" w14:textId="4F770232" w:rsidR="00982C37" w:rsidRDefault="00982C37" w:rsidP="007C284B">
      <w:pPr>
        <w:spacing w:line="276" w:lineRule="auto"/>
        <w:rPr>
          <w:ins w:id="27" w:author="Amir S" w:date="2024-01-13T12:29:00Z"/>
        </w:rPr>
        <w:pPrChange w:id="28" w:author="Amir S" w:date="2024-01-13T12:35:00Z">
          <w:pPr/>
        </w:pPrChange>
      </w:pPr>
      <w:ins w:id="29" w:author="Amir S" w:date="2024-01-13T12:29:00Z">
        <w:r>
          <w:t>4-</w:t>
        </w:r>
      </w:ins>
    </w:p>
    <w:p w14:paraId="15146BDB" w14:textId="0539B925" w:rsidR="00982C37" w:rsidRDefault="00982C37" w:rsidP="007C284B">
      <w:pPr>
        <w:spacing w:line="276" w:lineRule="auto"/>
        <w:rPr>
          <w:ins w:id="30" w:author="Amir S" w:date="2024-01-13T12:29:00Z"/>
        </w:rPr>
        <w:pPrChange w:id="31" w:author="Amir S" w:date="2024-01-13T12:35:00Z">
          <w:pPr/>
        </w:pPrChange>
      </w:pPr>
      <w:ins w:id="32" w:author="Amir S" w:date="2024-01-13T12:29:00Z">
        <w:r>
          <w:t>5-</w:t>
        </w:r>
      </w:ins>
    </w:p>
    <w:p w14:paraId="145756C1" w14:textId="2C9EA8E7" w:rsidR="00982C37" w:rsidRDefault="007C284B" w:rsidP="007C284B">
      <w:pPr>
        <w:spacing w:line="276" w:lineRule="auto"/>
        <w:rPr>
          <w:ins w:id="33" w:author="Amir S" w:date="2024-01-13T12:29:00Z"/>
        </w:rPr>
        <w:pPrChange w:id="34" w:author="Amir S" w:date="2024-01-13T12:35:00Z">
          <w:pPr/>
        </w:pPrChange>
      </w:pPr>
      <w:ins w:id="35" w:author="Amir S" w:date="2024-01-13T12:34:00Z">
        <w:r>
          <w:t>X</w:t>
        </w:r>
      </w:ins>
      <w:ins w:id="36" w:author="Amir S" w:date="2024-01-13T12:29:00Z">
        <w:r w:rsidR="00982C37">
          <w:t>-</w:t>
        </w:r>
      </w:ins>
      <w:ins w:id="37" w:author="Amir S" w:date="2024-01-13T12:34:00Z">
        <w:r>
          <w:t xml:space="preserve"> </w:t>
        </w:r>
        <w:r w:rsidRPr="007C284B">
          <w:t>Department of Emergency Medicine, School of Medicine, Safety Promotion and Injury Prevention Research Center, Imam Hossein Hospital, Shahid Beheshti University of Medical Sciences, Tehran, Iran</w:t>
        </w:r>
      </w:ins>
    </w:p>
    <w:p w14:paraId="2770559B" w14:textId="255F531E" w:rsidR="007C284B" w:rsidRDefault="007C284B" w:rsidP="007C284B">
      <w:pPr>
        <w:spacing w:line="276" w:lineRule="auto"/>
        <w:rPr>
          <w:ins w:id="38" w:author="Amir S" w:date="2024-01-13T12:33:00Z"/>
        </w:rPr>
        <w:pPrChange w:id="39" w:author="Amir S" w:date="2024-01-13T12:35:00Z">
          <w:pPr/>
        </w:pPrChange>
      </w:pPr>
      <w:ins w:id="40" w:author="Amir S" w:date="2024-01-13T12:33:00Z">
        <w:r>
          <w:t>X-</w:t>
        </w:r>
        <w:r>
          <w:t xml:space="preserve"> Infectious Diseases and Tropical Medicine Research Center, Shahid Beheshti University of Medical Sciences, Tehran, Iran</w:t>
        </w:r>
      </w:ins>
    </w:p>
    <w:p w14:paraId="4D6129C4" w14:textId="1E73FE83" w:rsidR="00982C37" w:rsidRDefault="007C284B" w:rsidP="007C284B">
      <w:pPr>
        <w:spacing w:line="276" w:lineRule="auto"/>
        <w:rPr>
          <w:ins w:id="41" w:author="Amir S" w:date="2024-01-13T12:35:00Z"/>
        </w:rPr>
        <w:pPrChange w:id="42" w:author="Amir S" w:date="2024-01-13T12:35:00Z">
          <w:pPr/>
        </w:pPrChange>
      </w:pPr>
      <w:ins w:id="43" w:author="Amir S" w:date="2024-01-13T12:33:00Z">
        <w:r>
          <w:t>X-</w:t>
        </w:r>
        <w:r>
          <w:t xml:space="preserve"> Department of Infectious Diseases, </w:t>
        </w:r>
        <w:proofErr w:type="spellStart"/>
        <w:r>
          <w:t>Loghman</w:t>
        </w:r>
        <w:proofErr w:type="spellEnd"/>
        <w:r>
          <w:t xml:space="preserve"> Hakim Hospital, Shahid Beheshti University of Medical Sciences, Tehran, Iran</w:t>
        </w:r>
      </w:ins>
    </w:p>
    <w:p w14:paraId="2C74C2E5" w14:textId="77777777" w:rsidR="007C284B" w:rsidRDefault="007C284B" w:rsidP="007C284B">
      <w:pPr>
        <w:spacing w:line="276" w:lineRule="auto"/>
        <w:rPr>
          <w:ins w:id="44" w:author="Amir S" w:date="2024-01-13T12:35:00Z"/>
        </w:rPr>
        <w:pPrChange w:id="45" w:author="Amir S" w:date="2024-01-13T12:35:00Z">
          <w:pPr/>
        </w:pPrChange>
      </w:pPr>
    </w:p>
    <w:p w14:paraId="5EC420CF" w14:textId="1BFAEAF3" w:rsidR="007C284B" w:rsidRDefault="007C284B" w:rsidP="007C284B">
      <w:pPr>
        <w:spacing w:line="276" w:lineRule="auto"/>
        <w:rPr>
          <w:ins w:id="46" w:author="Amir S" w:date="2024-01-13T12:29:00Z"/>
        </w:rPr>
        <w:pPrChange w:id="47" w:author="Amir S" w:date="2024-01-13T12:35:00Z">
          <w:pPr/>
        </w:pPrChange>
      </w:pPr>
      <w:ins w:id="48" w:author="Amir S" w:date="2024-01-13T12:35:00Z">
        <w:r>
          <w:t xml:space="preserve">* Corresponding to: </w:t>
        </w:r>
        <w:r w:rsidRPr="00D107E2">
          <w:t>Seyed Amir Ahmad Safavi-Naini</w:t>
        </w:r>
        <w:r>
          <w:t xml:space="preserve"> (</w:t>
        </w:r>
        <w:r>
          <w:fldChar w:fldCharType="begin"/>
        </w:r>
        <w:r>
          <w:instrText>HYPERLINK "mailto:sdamirsa@ymail.com"</w:instrText>
        </w:r>
        <w:r>
          <w:fldChar w:fldCharType="separate"/>
        </w:r>
        <w:r w:rsidRPr="00587D0D">
          <w:rPr>
            <w:rStyle w:val="Hyperlink"/>
          </w:rPr>
          <w:t>sdamirsa@ymail.com</w:t>
        </w:r>
        <w:r>
          <w:fldChar w:fldCharType="end"/>
        </w:r>
        <w:r>
          <w:t xml:space="preserve">) and </w:t>
        </w:r>
        <w:r w:rsidRPr="00982C37">
          <w:t>Mohamad</w:t>
        </w:r>
        <w:r w:rsidRPr="00D107E2">
          <w:t xml:space="preserve"> Amin Pourhoseingholi</w:t>
        </w:r>
        <w:r>
          <w:t xml:space="preserve"> (xxx)</w:t>
        </w:r>
      </w:ins>
    </w:p>
    <w:p w14:paraId="35EECDBB" w14:textId="77777777" w:rsidR="00982C37" w:rsidRPr="00D107E2" w:rsidRDefault="00982C37" w:rsidP="00D107E2">
      <w:pPr>
        <w:rPr>
          <w:ins w:id="49" w:author="Amir S" w:date="2024-01-13T12:17:00Z"/>
          <w:rPrChange w:id="50" w:author="Amir S" w:date="2024-01-13T12:18:00Z">
            <w:rPr>
              <w:ins w:id="51" w:author="Amir S" w:date="2024-01-13T12:17:00Z"/>
              <w:b/>
              <w:bCs/>
              <w:kern w:val="36"/>
            </w:rPr>
          </w:rPrChange>
        </w:rPr>
      </w:pPr>
    </w:p>
    <w:p w14:paraId="79A67555" w14:textId="70F33E6B" w:rsidR="00D107E2" w:rsidRDefault="00D107E2">
      <w:pPr>
        <w:spacing w:after="160" w:line="259" w:lineRule="auto"/>
        <w:jc w:val="left"/>
        <w:rPr>
          <w:ins w:id="52" w:author="Amir S" w:date="2024-01-13T12:19:00Z"/>
        </w:rPr>
      </w:pPr>
      <w:ins w:id="53" w:author="Amir S" w:date="2024-01-13T12:19:00Z">
        <w:r>
          <w:br w:type="page"/>
        </w:r>
      </w:ins>
    </w:p>
    <w:p w14:paraId="3EAE936B" w14:textId="00B4183B" w:rsidR="00D107E2" w:rsidRDefault="00D107E2" w:rsidP="00D107E2">
      <w:pPr>
        <w:rPr>
          <w:ins w:id="54" w:author="Amir S" w:date="2024-01-13T12:19:00Z"/>
        </w:rPr>
      </w:pPr>
      <w:ins w:id="55" w:author="Amir S" w:date="2024-01-13T12:19:00Z">
        <w:r>
          <w:lastRenderedPageBreak/>
          <w:t>Authors’ Detail</w:t>
        </w:r>
      </w:ins>
    </w:p>
    <w:tbl>
      <w:tblPr>
        <w:tblStyle w:val="TableGrid"/>
        <w:tblW w:w="10164" w:type="dxa"/>
        <w:tblLook w:val="04A0" w:firstRow="1" w:lastRow="0" w:firstColumn="1" w:lastColumn="0" w:noHBand="0" w:noVBand="1"/>
        <w:tblPrChange w:id="56" w:author="Amir S" w:date="2024-01-13T12:26:00Z">
          <w:tblPr>
            <w:tblStyle w:val="TableGrid"/>
            <w:tblW w:w="0" w:type="auto"/>
            <w:tblLook w:val="04A0" w:firstRow="1" w:lastRow="0" w:firstColumn="1" w:lastColumn="0" w:noHBand="0" w:noVBand="1"/>
          </w:tblPr>
        </w:tblPrChange>
      </w:tblPr>
      <w:tblGrid>
        <w:gridCol w:w="1397"/>
        <w:gridCol w:w="1586"/>
        <w:gridCol w:w="2422"/>
        <w:gridCol w:w="3188"/>
        <w:gridCol w:w="1571"/>
        <w:tblGridChange w:id="57">
          <w:tblGrid>
            <w:gridCol w:w="1386"/>
            <w:gridCol w:w="11"/>
            <w:gridCol w:w="1576"/>
            <w:gridCol w:w="10"/>
            <w:gridCol w:w="2422"/>
            <w:gridCol w:w="164"/>
            <w:gridCol w:w="1352"/>
            <w:gridCol w:w="1571"/>
            <w:gridCol w:w="101"/>
            <w:gridCol w:w="1571"/>
          </w:tblGrid>
        </w:tblGridChange>
      </w:tblGrid>
      <w:tr w:rsidR="00982C37" w:rsidRPr="00982C37" w14:paraId="26CD9E56" w14:textId="77777777" w:rsidTr="00982C37">
        <w:trPr>
          <w:ins w:id="58" w:author="Amir S" w:date="2024-01-13T12:23:00Z"/>
          <w:trPrChange w:id="59" w:author="Amir S" w:date="2024-01-13T12:26:00Z">
            <w:trPr>
              <w:gridAfter w:val="0"/>
            </w:trPr>
          </w:trPrChange>
        </w:trPr>
        <w:tc>
          <w:tcPr>
            <w:tcW w:w="1386" w:type="dxa"/>
            <w:tcPrChange w:id="60" w:author="Amir S" w:date="2024-01-13T12:26:00Z">
              <w:tcPr>
                <w:tcW w:w="1248" w:type="dxa"/>
              </w:tcPr>
            </w:tcPrChange>
          </w:tcPr>
          <w:p w14:paraId="17DAB0EC" w14:textId="1AFB1509" w:rsidR="00982C37" w:rsidRPr="00982C37" w:rsidRDefault="00982C37" w:rsidP="00982C37">
            <w:pPr>
              <w:pStyle w:val="ListParagraph"/>
              <w:rPr>
                <w:ins w:id="61" w:author="Amir S" w:date="2024-01-13T12:23:00Z"/>
              </w:rPr>
              <w:pPrChange w:id="62" w:author="Amir S" w:date="2024-01-13T12:26:00Z">
                <w:pPr/>
              </w:pPrChange>
            </w:pPr>
            <w:ins w:id="63" w:author="Amir S" w:date="2024-01-13T12:23:00Z">
              <w:r w:rsidRPr="00982C37">
                <w:t>Full Name</w:t>
              </w:r>
            </w:ins>
          </w:p>
        </w:tc>
        <w:tc>
          <w:tcPr>
            <w:tcW w:w="1587" w:type="dxa"/>
            <w:tcPrChange w:id="64" w:author="Amir S" w:date="2024-01-13T12:26:00Z">
              <w:tcPr>
                <w:tcW w:w="1605" w:type="dxa"/>
                <w:gridSpan w:val="2"/>
              </w:tcPr>
            </w:tcPrChange>
          </w:tcPr>
          <w:p w14:paraId="3BC1FB4B" w14:textId="7D669671" w:rsidR="00982C37" w:rsidRPr="00982C37" w:rsidRDefault="00982C37" w:rsidP="00982C37">
            <w:pPr>
              <w:pStyle w:val="ListParagraph"/>
              <w:rPr>
                <w:ins w:id="65" w:author="Amir S" w:date="2024-01-13T12:23:00Z"/>
              </w:rPr>
              <w:pPrChange w:id="66" w:author="Amir S" w:date="2024-01-13T12:26:00Z">
                <w:pPr/>
              </w:pPrChange>
            </w:pPr>
            <w:ins w:id="67" w:author="Amir S" w:date="2024-01-13T12:26:00Z">
              <w:r w:rsidRPr="00982C37">
                <w:t>Pos</w:t>
              </w:r>
            </w:ins>
            <w:ins w:id="68" w:author="Amir S" w:date="2024-01-13T12:27:00Z">
              <w:r>
                <w:t>i</w:t>
              </w:r>
            </w:ins>
            <w:ins w:id="69" w:author="Amir S" w:date="2024-01-13T12:26:00Z">
              <w:r w:rsidRPr="00982C37">
                <w:t>ti</w:t>
              </w:r>
              <w:r>
                <w:t>on</w:t>
              </w:r>
            </w:ins>
          </w:p>
        </w:tc>
        <w:tc>
          <w:tcPr>
            <w:tcW w:w="2422" w:type="dxa"/>
            <w:tcPrChange w:id="70" w:author="Amir S" w:date="2024-01-13T12:26:00Z">
              <w:tcPr>
                <w:tcW w:w="2628" w:type="dxa"/>
                <w:gridSpan w:val="3"/>
              </w:tcPr>
            </w:tcPrChange>
          </w:tcPr>
          <w:p w14:paraId="1BD23082" w14:textId="5B423474" w:rsidR="00982C37" w:rsidRPr="00982C37" w:rsidRDefault="00982C37" w:rsidP="00982C37">
            <w:pPr>
              <w:pStyle w:val="ListParagraph"/>
              <w:rPr>
                <w:ins w:id="71" w:author="Amir S" w:date="2024-01-13T12:23:00Z"/>
              </w:rPr>
              <w:pPrChange w:id="72" w:author="Amir S" w:date="2024-01-13T12:26:00Z">
                <w:pPr/>
              </w:pPrChange>
            </w:pPr>
            <w:ins w:id="73" w:author="Amir S" w:date="2024-01-13T12:23:00Z">
              <w:r w:rsidRPr="00982C37">
                <w:t>Email; ORCID</w:t>
              </w:r>
            </w:ins>
          </w:p>
        </w:tc>
        <w:tc>
          <w:tcPr>
            <w:tcW w:w="3198" w:type="dxa"/>
            <w:tcPrChange w:id="74" w:author="Amir S" w:date="2024-01-13T12:26:00Z">
              <w:tcPr>
                <w:tcW w:w="1409" w:type="dxa"/>
              </w:tcPr>
            </w:tcPrChange>
          </w:tcPr>
          <w:p w14:paraId="699BB0E8" w14:textId="589C2979" w:rsidR="00982C37" w:rsidRPr="00982C37" w:rsidRDefault="00982C37" w:rsidP="00982C37">
            <w:pPr>
              <w:pStyle w:val="ListParagraph"/>
              <w:rPr>
                <w:ins w:id="75" w:author="Amir S" w:date="2024-01-13T12:23:00Z"/>
              </w:rPr>
              <w:pPrChange w:id="76" w:author="Amir S" w:date="2024-01-13T12:26:00Z">
                <w:pPr/>
              </w:pPrChange>
            </w:pPr>
            <w:ins w:id="77" w:author="Amir S" w:date="2024-01-13T12:24:00Z">
              <w:r w:rsidRPr="00982C37">
                <w:t>Affiliation</w:t>
              </w:r>
            </w:ins>
          </w:p>
        </w:tc>
        <w:tc>
          <w:tcPr>
            <w:tcW w:w="1571" w:type="dxa"/>
            <w:tcPrChange w:id="78" w:author="Amir S" w:date="2024-01-13T12:26:00Z">
              <w:tcPr>
                <w:tcW w:w="1506" w:type="dxa"/>
              </w:tcPr>
            </w:tcPrChange>
          </w:tcPr>
          <w:p w14:paraId="14DEB1A4" w14:textId="0C4B06E3" w:rsidR="00982C37" w:rsidRPr="00982C37" w:rsidRDefault="00982C37" w:rsidP="00982C37">
            <w:pPr>
              <w:pStyle w:val="ListParagraph"/>
              <w:rPr>
                <w:ins w:id="79" w:author="Amir S" w:date="2024-01-13T12:23:00Z"/>
              </w:rPr>
              <w:pPrChange w:id="80" w:author="Amir S" w:date="2024-01-13T12:26:00Z">
                <w:pPr/>
              </w:pPrChange>
            </w:pPr>
            <w:ins w:id="81" w:author="Amir S" w:date="2024-01-13T12:24:00Z">
              <w:r w:rsidRPr="00982C37">
                <w:t>Contribution</w:t>
              </w:r>
            </w:ins>
          </w:p>
        </w:tc>
      </w:tr>
      <w:tr w:rsidR="00982C37" w:rsidRPr="00982C37" w14:paraId="497596D6" w14:textId="77777777" w:rsidTr="00982C37">
        <w:trPr>
          <w:ins w:id="82" w:author="Amir S" w:date="2024-01-13T12:25:00Z"/>
          <w:trPrChange w:id="83" w:author="Amir S" w:date="2024-01-13T12:26:00Z">
            <w:trPr>
              <w:gridAfter w:val="0"/>
            </w:trPr>
          </w:trPrChange>
        </w:trPr>
        <w:tc>
          <w:tcPr>
            <w:tcW w:w="1386" w:type="dxa"/>
            <w:tcPrChange w:id="84" w:author="Amir S" w:date="2024-01-13T12:26:00Z">
              <w:tcPr>
                <w:tcW w:w="1248" w:type="dxa"/>
              </w:tcPr>
            </w:tcPrChange>
          </w:tcPr>
          <w:p w14:paraId="342856FD" w14:textId="642C1C02" w:rsidR="00982C37" w:rsidRPr="00982C37" w:rsidRDefault="00982C37" w:rsidP="00982C37">
            <w:pPr>
              <w:pStyle w:val="ListParagraph"/>
              <w:rPr>
                <w:ins w:id="85" w:author="Amir S" w:date="2024-01-13T12:25:00Z"/>
                <w:rPrChange w:id="86" w:author="Amir S" w:date="2024-01-13T12:26:00Z">
                  <w:rPr>
                    <w:ins w:id="87" w:author="Amir S" w:date="2024-01-13T12:25:00Z"/>
                    <w:sz w:val="20"/>
                    <w:szCs w:val="20"/>
                  </w:rPr>
                </w:rPrChange>
              </w:rPr>
              <w:pPrChange w:id="88" w:author="Amir S" w:date="2024-01-13T12:26:00Z">
                <w:pPr/>
              </w:pPrChange>
            </w:pPr>
            <w:ins w:id="89" w:author="Amir S" w:date="2024-01-13T12:25:00Z">
              <w:r w:rsidRPr="00982C37">
                <w:t xml:space="preserve">Mohammadreza </w:t>
              </w:r>
              <w:proofErr w:type="spellStart"/>
              <w:r w:rsidRPr="00982C37">
                <w:t>Ghaffarzadeh</w:t>
              </w:r>
              <w:proofErr w:type="spellEnd"/>
              <w:r w:rsidRPr="00982C37">
                <w:t>-Esfahani</w:t>
              </w:r>
            </w:ins>
          </w:p>
        </w:tc>
        <w:tc>
          <w:tcPr>
            <w:tcW w:w="1587" w:type="dxa"/>
            <w:tcPrChange w:id="90" w:author="Amir S" w:date="2024-01-13T12:26:00Z">
              <w:tcPr>
                <w:tcW w:w="1605" w:type="dxa"/>
                <w:gridSpan w:val="2"/>
              </w:tcPr>
            </w:tcPrChange>
          </w:tcPr>
          <w:p w14:paraId="0A9DFCE2" w14:textId="77777777" w:rsidR="00982C37" w:rsidRPr="00982C37" w:rsidRDefault="00982C37" w:rsidP="00982C37">
            <w:pPr>
              <w:pStyle w:val="ListParagraph"/>
              <w:rPr>
                <w:ins w:id="91" w:author="Amir S" w:date="2024-01-13T12:25:00Z"/>
                <w:rPrChange w:id="92" w:author="Amir S" w:date="2024-01-13T12:25:00Z">
                  <w:rPr>
                    <w:ins w:id="93" w:author="Amir S" w:date="2024-01-13T12:25:00Z"/>
                    <w:sz w:val="20"/>
                    <w:szCs w:val="20"/>
                  </w:rPr>
                </w:rPrChange>
              </w:rPr>
              <w:pPrChange w:id="94" w:author="Amir S" w:date="2024-01-13T12:26:00Z">
                <w:pPr/>
              </w:pPrChange>
            </w:pPr>
          </w:p>
        </w:tc>
        <w:tc>
          <w:tcPr>
            <w:tcW w:w="2422" w:type="dxa"/>
            <w:tcPrChange w:id="95" w:author="Amir S" w:date="2024-01-13T12:26:00Z">
              <w:tcPr>
                <w:tcW w:w="2628" w:type="dxa"/>
                <w:gridSpan w:val="3"/>
              </w:tcPr>
            </w:tcPrChange>
          </w:tcPr>
          <w:p w14:paraId="69FB1CD3" w14:textId="77777777" w:rsidR="00982C37" w:rsidRPr="00982C37" w:rsidRDefault="00982C37" w:rsidP="00982C37">
            <w:pPr>
              <w:pStyle w:val="ListParagraph"/>
              <w:rPr>
                <w:ins w:id="96" w:author="Amir S" w:date="2024-01-13T12:25:00Z"/>
                <w:color w:val="1155CC"/>
                <w:u w:val="single"/>
                <w:rPrChange w:id="97" w:author="Amir S" w:date="2024-01-13T12:25:00Z">
                  <w:rPr>
                    <w:ins w:id="98" w:author="Amir S" w:date="2024-01-13T12:25:00Z"/>
                    <w:color w:val="1155CC"/>
                    <w:sz w:val="20"/>
                    <w:szCs w:val="20"/>
                    <w:u w:val="single"/>
                  </w:rPr>
                </w:rPrChange>
              </w:rPr>
              <w:pPrChange w:id="99" w:author="Amir S" w:date="2024-01-13T12:26:00Z">
                <w:pPr/>
              </w:pPrChange>
            </w:pPr>
          </w:p>
        </w:tc>
        <w:tc>
          <w:tcPr>
            <w:tcW w:w="3198" w:type="dxa"/>
            <w:vAlign w:val="bottom"/>
            <w:tcPrChange w:id="100" w:author="Amir S" w:date="2024-01-13T12:26:00Z">
              <w:tcPr>
                <w:tcW w:w="1409" w:type="dxa"/>
                <w:vAlign w:val="bottom"/>
              </w:tcPr>
            </w:tcPrChange>
          </w:tcPr>
          <w:p w14:paraId="66C12BFF" w14:textId="77777777" w:rsidR="00982C37" w:rsidRDefault="00982C37" w:rsidP="00982C37">
            <w:pPr>
              <w:pStyle w:val="ListParagraph"/>
              <w:rPr>
                <w:ins w:id="101" w:author="Amir S" w:date="2024-01-13T12:30:00Z"/>
              </w:rPr>
            </w:pPr>
            <w:ins w:id="102" w:author="Amir S" w:date="2024-01-13T12:30:00Z">
              <w:r>
                <w:t xml:space="preserve">(a) </w:t>
              </w:r>
              <w:r w:rsidRPr="00982C37">
                <w:t>Research Institute for Gastroenterology and Liver Diseases, Shahid Beheshti University of Medical Sciences, Tehran, Iran</w:t>
              </w:r>
            </w:ins>
          </w:p>
          <w:p w14:paraId="618DC9BB" w14:textId="4BEA0E4F" w:rsidR="00982C37" w:rsidRPr="00982C37" w:rsidRDefault="00982C37" w:rsidP="00982C37">
            <w:pPr>
              <w:pStyle w:val="ListParagraph"/>
              <w:rPr>
                <w:ins w:id="103" w:author="Amir S" w:date="2024-01-13T12:25:00Z"/>
              </w:rPr>
              <w:pPrChange w:id="104" w:author="Amir S" w:date="2024-01-13T12:26:00Z">
                <w:pPr/>
              </w:pPrChange>
            </w:pPr>
            <w:ins w:id="105" w:author="Amir S" w:date="2024-01-13T12:30:00Z">
              <w:r>
                <w:t xml:space="preserve">(b) </w:t>
              </w:r>
              <w:proofErr w:type="spellStart"/>
              <w:r>
                <w:t>xxxx</w:t>
              </w:r>
            </w:ins>
            <w:proofErr w:type="spellEnd"/>
          </w:p>
        </w:tc>
        <w:tc>
          <w:tcPr>
            <w:tcW w:w="1571" w:type="dxa"/>
            <w:tcPrChange w:id="106" w:author="Amir S" w:date="2024-01-13T12:26:00Z">
              <w:tcPr>
                <w:tcW w:w="1506" w:type="dxa"/>
              </w:tcPr>
            </w:tcPrChange>
          </w:tcPr>
          <w:p w14:paraId="1780E72C" w14:textId="51574CB6" w:rsidR="00982C37" w:rsidRPr="00982C37" w:rsidRDefault="00982C37" w:rsidP="00982C37">
            <w:pPr>
              <w:pStyle w:val="ListParagraph"/>
              <w:rPr>
                <w:ins w:id="107" w:author="Amir S" w:date="2024-01-13T12:25:00Z"/>
                <w:rPrChange w:id="108" w:author="Amir S" w:date="2024-01-13T12:25:00Z">
                  <w:rPr>
                    <w:ins w:id="109" w:author="Amir S" w:date="2024-01-13T12:25:00Z"/>
                    <w:sz w:val="20"/>
                    <w:szCs w:val="20"/>
                  </w:rPr>
                </w:rPrChange>
              </w:rPr>
              <w:pPrChange w:id="110" w:author="Amir S" w:date="2024-01-13T12:26:00Z">
                <w:pPr/>
              </w:pPrChange>
            </w:pPr>
            <w:ins w:id="111" w:author="Amir S" w:date="2024-01-13T12:27:00Z">
              <w:r w:rsidRPr="00547C30">
                <w:t>Conceptualization, Methodology,</w:t>
              </w:r>
              <w:r>
                <w:t xml:space="preserve"> Programming, Investigation, </w:t>
              </w:r>
              <w:r w:rsidRPr="00982C37">
                <w:t>Writing Original Draft</w:t>
              </w:r>
            </w:ins>
          </w:p>
        </w:tc>
      </w:tr>
      <w:tr w:rsidR="00982C37" w:rsidRPr="00982C37" w14:paraId="7CCEBE95" w14:textId="77777777" w:rsidTr="00982C37">
        <w:trPr>
          <w:ins w:id="112" w:author="Amir S" w:date="2024-01-13T12:25:00Z"/>
          <w:trPrChange w:id="113" w:author="Amir S" w:date="2024-01-13T12:26:00Z">
            <w:trPr>
              <w:gridAfter w:val="0"/>
            </w:trPr>
          </w:trPrChange>
        </w:trPr>
        <w:tc>
          <w:tcPr>
            <w:tcW w:w="1386" w:type="dxa"/>
            <w:tcPrChange w:id="114" w:author="Amir S" w:date="2024-01-13T12:26:00Z">
              <w:tcPr>
                <w:tcW w:w="1248" w:type="dxa"/>
              </w:tcPr>
            </w:tcPrChange>
          </w:tcPr>
          <w:p w14:paraId="322AD0DE" w14:textId="77777777" w:rsidR="00982C37" w:rsidRPr="00982C37" w:rsidRDefault="00982C37" w:rsidP="00982C37">
            <w:pPr>
              <w:pStyle w:val="ListParagraph"/>
              <w:rPr>
                <w:ins w:id="115" w:author="Amir S" w:date="2024-01-13T12:25:00Z"/>
                <w:rPrChange w:id="116" w:author="Amir S" w:date="2024-01-13T12:25:00Z">
                  <w:rPr>
                    <w:ins w:id="117" w:author="Amir S" w:date="2024-01-13T12:25:00Z"/>
                    <w:sz w:val="20"/>
                    <w:szCs w:val="20"/>
                  </w:rPr>
                </w:rPrChange>
              </w:rPr>
              <w:pPrChange w:id="118" w:author="Amir S" w:date="2024-01-13T12:26:00Z">
                <w:pPr/>
              </w:pPrChange>
            </w:pPr>
          </w:p>
        </w:tc>
        <w:tc>
          <w:tcPr>
            <w:tcW w:w="1587" w:type="dxa"/>
            <w:tcPrChange w:id="119" w:author="Amir S" w:date="2024-01-13T12:26:00Z">
              <w:tcPr>
                <w:tcW w:w="1605" w:type="dxa"/>
                <w:gridSpan w:val="2"/>
              </w:tcPr>
            </w:tcPrChange>
          </w:tcPr>
          <w:p w14:paraId="2F9BA114" w14:textId="77777777" w:rsidR="00982C37" w:rsidRPr="00982C37" w:rsidRDefault="00982C37" w:rsidP="00982C37">
            <w:pPr>
              <w:pStyle w:val="ListParagraph"/>
              <w:rPr>
                <w:ins w:id="120" w:author="Amir S" w:date="2024-01-13T12:25:00Z"/>
                <w:rPrChange w:id="121" w:author="Amir S" w:date="2024-01-13T12:25:00Z">
                  <w:rPr>
                    <w:ins w:id="122" w:author="Amir S" w:date="2024-01-13T12:25:00Z"/>
                    <w:sz w:val="20"/>
                    <w:szCs w:val="20"/>
                  </w:rPr>
                </w:rPrChange>
              </w:rPr>
              <w:pPrChange w:id="123" w:author="Amir S" w:date="2024-01-13T12:26:00Z">
                <w:pPr/>
              </w:pPrChange>
            </w:pPr>
          </w:p>
        </w:tc>
        <w:tc>
          <w:tcPr>
            <w:tcW w:w="2422" w:type="dxa"/>
            <w:tcPrChange w:id="124" w:author="Amir S" w:date="2024-01-13T12:26:00Z">
              <w:tcPr>
                <w:tcW w:w="2628" w:type="dxa"/>
                <w:gridSpan w:val="3"/>
              </w:tcPr>
            </w:tcPrChange>
          </w:tcPr>
          <w:p w14:paraId="007F3A3C" w14:textId="77777777" w:rsidR="00982C37" w:rsidRPr="00982C37" w:rsidRDefault="00982C37" w:rsidP="00982C37">
            <w:pPr>
              <w:pStyle w:val="ListParagraph"/>
              <w:rPr>
                <w:ins w:id="125" w:author="Amir S" w:date="2024-01-13T12:25:00Z"/>
                <w:color w:val="1155CC"/>
                <w:u w:val="single"/>
                <w:rPrChange w:id="126" w:author="Amir S" w:date="2024-01-13T12:25:00Z">
                  <w:rPr>
                    <w:ins w:id="127" w:author="Amir S" w:date="2024-01-13T12:25:00Z"/>
                    <w:color w:val="1155CC"/>
                    <w:sz w:val="20"/>
                    <w:szCs w:val="20"/>
                    <w:u w:val="single"/>
                  </w:rPr>
                </w:rPrChange>
              </w:rPr>
              <w:pPrChange w:id="128" w:author="Amir S" w:date="2024-01-13T12:26:00Z">
                <w:pPr/>
              </w:pPrChange>
            </w:pPr>
          </w:p>
        </w:tc>
        <w:tc>
          <w:tcPr>
            <w:tcW w:w="3198" w:type="dxa"/>
            <w:vAlign w:val="bottom"/>
            <w:tcPrChange w:id="129" w:author="Amir S" w:date="2024-01-13T12:26:00Z">
              <w:tcPr>
                <w:tcW w:w="1409" w:type="dxa"/>
                <w:vAlign w:val="bottom"/>
              </w:tcPr>
            </w:tcPrChange>
          </w:tcPr>
          <w:p w14:paraId="2BE9CB97" w14:textId="77777777" w:rsidR="00982C37" w:rsidRPr="00982C37" w:rsidRDefault="00982C37" w:rsidP="00982C37">
            <w:pPr>
              <w:pStyle w:val="ListParagraph"/>
              <w:rPr>
                <w:ins w:id="130" w:author="Amir S" w:date="2024-01-13T12:25:00Z"/>
              </w:rPr>
              <w:pPrChange w:id="131" w:author="Amir S" w:date="2024-01-13T12:26:00Z">
                <w:pPr/>
              </w:pPrChange>
            </w:pPr>
          </w:p>
        </w:tc>
        <w:tc>
          <w:tcPr>
            <w:tcW w:w="1571" w:type="dxa"/>
            <w:tcPrChange w:id="132" w:author="Amir S" w:date="2024-01-13T12:26:00Z">
              <w:tcPr>
                <w:tcW w:w="1506" w:type="dxa"/>
              </w:tcPr>
            </w:tcPrChange>
          </w:tcPr>
          <w:p w14:paraId="433437BF" w14:textId="77777777" w:rsidR="00982C37" w:rsidRPr="00982C37" w:rsidRDefault="00982C37" w:rsidP="00982C37">
            <w:pPr>
              <w:pStyle w:val="ListParagraph"/>
              <w:rPr>
                <w:ins w:id="133" w:author="Amir S" w:date="2024-01-13T12:25:00Z"/>
                <w:rPrChange w:id="134" w:author="Amir S" w:date="2024-01-13T12:25:00Z">
                  <w:rPr>
                    <w:ins w:id="135" w:author="Amir S" w:date="2024-01-13T12:25:00Z"/>
                    <w:sz w:val="20"/>
                    <w:szCs w:val="20"/>
                  </w:rPr>
                </w:rPrChange>
              </w:rPr>
              <w:pPrChange w:id="136" w:author="Amir S" w:date="2024-01-13T12:26:00Z">
                <w:pPr/>
              </w:pPrChange>
            </w:pPr>
          </w:p>
        </w:tc>
      </w:tr>
      <w:tr w:rsidR="00982C37" w:rsidRPr="00982C37" w14:paraId="055C8AA4" w14:textId="77777777" w:rsidTr="00982C37">
        <w:trPr>
          <w:ins w:id="137" w:author="Amir S" w:date="2024-01-13T12:23:00Z"/>
          <w:trPrChange w:id="138" w:author="Amir S" w:date="2024-01-13T12:26:00Z">
            <w:trPr>
              <w:gridAfter w:val="0"/>
            </w:trPr>
          </w:trPrChange>
        </w:trPr>
        <w:tc>
          <w:tcPr>
            <w:tcW w:w="1386" w:type="dxa"/>
            <w:tcPrChange w:id="139" w:author="Amir S" w:date="2024-01-13T12:26:00Z">
              <w:tcPr>
                <w:tcW w:w="1248" w:type="dxa"/>
              </w:tcPr>
            </w:tcPrChange>
          </w:tcPr>
          <w:p w14:paraId="5067BA51" w14:textId="08EBF525" w:rsidR="00982C37" w:rsidRPr="00982C37" w:rsidRDefault="00982C37" w:rsidP="00982C37">
            <w:pPr>
              <w:pStyle w:val="ListParagraph"/>
              <w:rPr>
                <w:ins w:id="140" w:author="Amir S" w:date="2024-01-13T12:23:00Z"/>
              </w:rPr>
              <w:pPrChange w:id="141" w:author="Amir S" w:date="2024-01-13T12:26:00Z">
                <w:pPr/>
              </w:pPrChange>
            </w:pPr>
            <w:ins w:id="142" w:author="Amir S" w:date="2024-01-13T12:24:00Z">
              <w:r w:rsidRPr="00982C37">
                <w:rPr>
                  <w:rPrChange w:id="143" w:author="Amir S" w:date="2024-01-13T12:25:00Z">
                    <w:rPr>
                      <w:sz w:val="20"/>
                      <w:szCs w:val="20"/>
                    </w:rPr>
                  </w:rPrChange>
                </w:rPr>
                <w:t>Ali Soroush</w:t>
              </w:r>
            </w:ins>
          </w:p>
        </w:tc>
        <w:tc>
          <w:tcPr>
            <w:tcW w:w="1587" w:type="dxa"/>
            <w:tcPrChange w:id="144" w:author="Amir S" w:date="2024-01-13T12:26:00Z">
              <w:tcPr>
                <w:tcW w:w="1605" w:type="dxa"/>
                <w:gridSpan w:val="2"/>
              </w:tcPr>
            </w:tcPrChange>
          </w:tcPr>
          <w:p w14:paraId="366393E9" w14:textId="5F282EE8" w:rsidR="00982C37" w:rsidRPr="00982C37" w:rsidRDefault="00982C37" w:rsidP="00982C37">
            <w:pPr>
              <w:pStyle w:val="ListParagraph"/>
              <w:rPr>
                <w:ins w:id="145" w:author="Amir S" w:date="2024-01-13T12:23:00Z"/>
              </w:rPr>
              <w:pPrChange w:id="146" w:author="Amir S" w:date="2024-01-13T12:26:00Z">
                <w:pPr/>
              </w:pPrChange>
            </w:pPr>
            <w:ins w:id="147" w:author="Amir S" w:date="2024-01-13T12:24:00Z">
              <w:r w:rsidRPr="00982C37">
                <w:rPr>
                  <w:rPrChange w:id="148" w:author="Amir S" w:date="2024-01-13T12:25:00Z">
                    <w:rPr>
                      <w:sz w:val="20"/>
                      <w:szCs w:val="20"/>
                    </w:rPr>
                  </w:rPrChange>
                </w:rPr>
                <w:t>MD, Assistant Professor of Gastroenterology</w:t>
              </w:r>
            </w:ins>
          </w:p>
        </w:tc>
        <w:tc>
          <w:tcPr>
            <w:tcW w:w="2422" w:type="dxa"/>
            <w:tcPrChange w:id="149" w:author="Amir S" w:date="2024-01-13T12:26:00Z">
              <w:tcPr>
                <w:tcW w:w="2628" w:type="dxa"/>
                <w:gridSpan w:val="3"/>
              </w:tcPr>
            </w:tcPrChange>
          </w:tcPr>
          <w:p w14:paraId="252E2D5C" w14:textId="53A55F4B" w:rsidR="00982C37" w:rsidRPr="00982C37" w:rsidRDefault="00982C37" w:rsidP="00982C37">
            <w:pPr>
              <w:pStyle w:val="ListParagraph"/>
              <w:rPr>
                <w:ins w:id="150" w:author="Amir S" w:date="2024-01-13T12:23:00Z"/>
              </w:rPr>
              <w:pPrChange w:id="151" w:author="Amir S" w:date="2024-01-13T12:26:00Z">
                <w:pPr/>
              </w:pPrChange>
            </w:pPr>
            <w:ins w:id="152" w:author="Amir S" w:date="2024-01-13T12:24:00Z">
              <w:r w:rsidRPr="00982C37">
                <w:rPr>
                  <w:color w:val="1155CC"/>
                  <w:u w:val="single"/>
                  <w:rPrChange w:id="153" w:author="Amir S" w:date="2024-01-13T12:25:00Z">
                    <w:rPr>
                      <w:color w:val="1155CC"/>
                      <w:sz w:val="20"/>
                      <w:szCs w:val="20"/>
                      <w:u w:val="single"/>
                    </w:rPr>
                  </w:rPrChange>
                </w:rPr>
                <w:fldChar w:fldCharType="begin"/>
              </w:r>
              <w:r w:rsidRPr="00982C37">
                <w:rPr>
                  <w:color w:val="1155CC"/>
                  <w:u w:val="single"/>
                  <w:rPrChange w:id="154" w:author="Amir S" w:date="2024-01-13T12:25:00Z">
                    <w:rPr>
                      <w:color w:val="1155CC"/>
                      <w:sz w:val="20"/>
                      <w:szCs w:val="20"/>
                      <w:u w:val="single"/>
                    </w:rPr>
                  </w:rPrChange>
                </w:rPr>
                <w:instrText>HYPERLINK "mailto:ali.soroush.2012@gmail.com" \t "_blank"</w:instrText>
              </w:r>
              <w:r w:rsidRPr="00982C37">
                <w:rPr>
                  <w:color w:val="1155CC"/>
                  <w:u w:val="single"/>
                  <w:rPrChange w:id="155" w:author="Amir S" w:date="2024-01-13T12:25:00Z">
                    <w:rPr>
                      <w:color w:val="1155CC"/>
                      <w:sz w:val="20"/>
                      <w:szCs w:val="20"/>
                      <w:u w:val="single"/>
                    </w:rPr>
                  </w:rPrChange>
                </w:rPr>
              </w:r>
              <w:r w:rsidRPr="00982C37">
                <w:rPr>
                  <w:color w:val="1155CC"/>
                  <w:u w:val="single"/>
                  <w:rPrChange w:id="156" w:author="Amir S" w:date="2024-01-13T12:25:00Z">
                    <w:rPr>
                      <w:color w:val="1155CC"/>
                      <w:sz w:val="20"/>
                      <w:szCs w:val="20"/>
                      <w:u w:val="single"/>
                    </w:rPr>
                  </w:rPrChange>
                </w:rPr>
                <w:fldChar w:fldCharType="separate"/>
              </w:r>
              <w:r w:rsidRPr="00982C37">
                <w:rPr>
                  <w:rStyle w:val="Hyperlink"/>
                  <w:rPrChange w:id="157" w:author="Amir S" w:date="2024-01-13T12:25:00Z">
                    <w:rPr>
                      <w:rStyle w:val="Hyperlink"/>
                      <w:sz w:val="20"/>
                      <w:szCs w:val="20"/>
                    </w:rPr>
                  </w:rPrChange>
                </w:rPr>
                <w:t>ali.soroush.2012@gmail.com</w:t>
              </w:r>
              <w:r w:rsidRPr="00982C37">
                <w:rPr>
                  <w:color w:val="1155CC"/>
                  <w:u w:val="single"/>
                  <w:rPrChange w:id="158" w:author="Amir S" w:date="2024-01-13T12:25:00Z">
                    <w:rPr>
                      <w:color w:val="1155CC"/>
                      <w:sz w:val="20"/>
                      <w:szCs w:val="20"/>
                      <w:u w:val="single"/>
                    </w:rPr>
                  </w:rPrChange>
                </w:rPr>
                <w:fldChar w:fldCharType="end"/>
              </w:r>
              <w:r w:rsidRPr="00982C37">
                <w:rPr>
                  <w:color w:val="1155CC"/>
                  <w:u w:val="single"/>
                  <w:rPrChange w:id="159" w:author="Amir S" w:date="2024-01-13T12:25:00Z">
                    <w:rPr>
                      <w:color w:val="1155CC"/>
                      <w:sz w:val="20"/>
                      <w:szCs w:val="20"/>
                      <w:u w:val="single"/>
                    </w:rPr>
                  </w:rPrChange>
                </w:rPr>
                <w:t xml:space="preserve">; </w:t>
              </w:r>
              <w:r w:rsidRPr="00982C37">
                <w:rPr>
                  <w:rPrChange w:id="160" w:author="Amir S" w:date="2024-01-13T12:25:00Z">
                    <w:rPr>
                      <w:sz w:val="20"/>
                      <w:szCs w:val="20"/>
                    </w:rPr>
                  </w:rPrChange>
                </w:rPr>
                <w:t>0000-0001-6900-5596</w:t>
              </w:r>
            </w:ins>
          </w:p>
        </w:tc>
        <w:tc>
          <w:tcPr>
            <w:tcW w:w="3198" w:type="dxa"/>
            <w:vAlign w:val="bottom"/>
            <w:tcPrChange w:id="161" w:author="Amir S" w:date="2024-01-13T12:26:00Z">
              <w:tcPr>
                <w:tcW w:w="1409" w:type="dxa"/>
                <w:vAlign w:val="bottom"/>
              </w:tcPr>
            </w:tcPrChange>
          </w:tcPr>
          <w:p w14:paraId="778EE27C" w14:textId="59E13116" w:rsidR="00982C37" w:rsidRPr="00982C37" w:rsidRDefault="00982C37" w:rsidP="00982C37">
            <w:pPr>
              <w:pStyle w:val="ListParagraph"/>
              <w:rPr>
                <w:ins w:id="162" w:author="Amir S" w:date="2024-01-13T12:23:00Z"/>
              </w:rPr>
              <w:pPrChange w:id="163" w:author="Amir S" w:date="2024-01-13T12:26:00Z">
                <w:pPr/>
              </w:pPrChange>
            </w:pPr>
            <w:ins w:id="164" w:author="Amir S" w:date="2024-01-13T12:29:00Z">
              <w:r w:rsidRPr="00982C37">
                <w:t>Division of Data Driven and Digital Health (D3M), The Charles Bronfman Institute for Personalized Medicine, Icahn School of Medicine at Mount Sinai, New York, NY, USA</w:t>
              </w:r>
            </w:ins>
          </w:p>
        </w:tc>
        <w:tc>
          <w:tcPr>
            <w:tcW w:w="1571" w:type="dxa"/>
            <w:tcPrChange w:id="165" w:author="Amir S" w:date="2024-01-13T12:26:00Z">
              <w:tcPr>
                <w:tcW w:w="1506" w:type="dxa"/>
              </w:tcPr>
            </w:tcPrChange>
          </w:tcPr>
          <w:p w14:paraId="3F939480" w14:textId="2BB09F74" w:rsidR="00982C37" w:rsidRPr="00982C37" w:rsidRDefault="00982C37" w:rsidP="00982C37">
            <w:pPr>
              <w:pStyle w:val="ListParagraph"/>
              <w:rPr>
                <w:ins w:id="166" w:author="Amir S" w:date="2024-01-13T12:23:00Z"/>
              </w:rPr>
              <w:pPrChange w:id="167" w:author="Amir S" w:date="2024-01-13T12:26:00Z">
                <w:pPr/>
              </w:pPrChange>
            </w:pPr>
            <w:ins w:id="168" w:author="Amir S" w:date="2024-01-13T12:24:00Z">
              <w:r w:rsidRPr="00982C37">
                <w:rPr>
                  <w:rPrChange w:id="169" w:author="Amir S" w:date="2024-01-13T12:25:00Z">
                    <w:rPr>
                      <w:sz w:val="20"/>
                      <w:szCs w:val="20"/>
                    </w:rPr>
                  </w:rPrChange>
                </w:rPr>
                <w:t>Methodology, Validation</w:t>
              </w:r>
            </w:ins>
          </w:p>
        </w:tc>
      </w:tr>
      <w:tr w:rsidR="00982C37" w:rsidRPr="00982C37" w14:paraId="04201B3B" w14:textId="77777777" w:rsidTr="00982C37">
        <w:trPr>
          <w:ins w:id="170" w:author="Amir S" w:date="2024-01-13T12:23:00Z"/>
          <w:trPrChange w:id="171" w:author="Amir S" w:date="2024-01-13T12:26:00Z">
            <w:trPr>
              <w:gridAfter w:val="0"/>
            </w:trPr>
          </w:trPrChange>
        </w:trPr>
        <w:tc>
          <w:tcPr>
            <w:tcW w:w="1386" w:type="dxa"/>
            <w:tcPrChange w:id="172" w:author="Amir S" w:date="2024-01-13T12:26:00Z">
              <w:tcPr>
                <w:tcW w:w="1248" w:type="dxa"/>
              </w:tcPr>
            </w:tcPrChange>
          </w:tcPr>
          <w:p w14:paraId="29DAA33F" w14:textId="77777777" w:rsidR="00982C37" w:rsidRPr="00982C37" w:rsidRDefault="00982C37" w:rsidP="00982C37">
            <w:pPr>
              <w:pStyle w:val="ListParagraph"/>
              <w:rPr>
                <w:ins w:id="173" w:author="Amir S" w:date="2024-01-13T12:23:00Z"/>
              </w:rPr>
              <w:pPrChange w:id="174" w:author="Amir S" w:date="2024-01-13T12:26:00Z">
                <w:pPr/>
              </w:pPrChange>
            </w:pPr>
          </w:p>
        </w:tc>
        <w:tc>
          <w:tcPr>
            <w:tcW w:w="1587" w:type="dxa"/>
            <w:tcPrChange w:id="175" w:author="Amir S" w:date="2024-01-13T12:26:00Z">
              <w:tcPr>
                <w:tcW w:w="1605" w:type="dxa"/>
                <w:gridSpan w:val="2"/>
              </w:tcPr>
            </w:tcPrChange>
          </w:tcPr>
          <w:p w14:paraId="43B56BA0" w14:textId="77777777" w:rsidR="00982C37" w:rsidRPr="00982C37" w:rsidRDefault="00982C37" w:rsidP="00982C37">
            <w:pPr>
              <w:pStyle w:val="ListParagraph"/>
              <w:rPr>
                <w:ins w:id="176" w:author="Amir S" w:date="2024-01-13T12:23:00Z"/>
              </w:rPr>
              <w:pPrChange w:id="177" w:author="Amir S" w:date="2024-01-13T12:26:00Z">
                <w:pPr/>
              </w:pPrChange>
            </w:pPr>
          </w:p>
        </w:tc>
        <w:tc>
          <w:tcPr>
            <w:tcW w:w="2422" w:type="dxa"/>
            <w:tcPrChange w:id="178" w:author="Amir S" w:date="2024-01-13T12:26:00Z">
              <w:tcPr>
                <w:tcW w:w="2628" w:type="dxa"/>
                <w:gridSpan w:val="3"/>
              </w:tcPr>
            </w:tcPrChange>
          </w:tcPr>
          <w:p w14:paraId="21EEAB66" w14:textId="77777777" w:rsidR="00982C37" w:rsidRPr="00982C37" w:rsidRDefault="00982C37" w:rsidP="00982C37">
            <w:pPr>
              <w:pStyle w:val="ListParagraph"/>
              <w:rPr>
                <w:ins w:id="179" w:author="Amir S" w:date="2024-01-13T12:23:00Z"/>
              </w:rPr>
              <w:pPrChange w:id="180" w:author="Amir S" w:date="2024-01-13T12:26:00Z">
                <w:pPr/>
              </w:pPrChange>
            </w:pPr>
          </w:p>
        </w:tc>
        <w:tc>
          <w:tcPr>
            <w:tcW w:w="3198" w:type="dxa"/>
            <w:tcPrChange w:id="181" w:author="Amir S" w:date="2024-01-13T12:26:00Z">
              <w:tcPr>
                <w:tcW w:w="1409" w:type="dxa"/>
              </w:tcPr>
            </w:tcPrChange>
          </w:tcPr>
          <w:p w14:paraId="5C322C76" w14:textId="77777777" w:rsidR="00982C37" w:rsidRPr="00982C37" w:rsidRDefault="00982C37" w:rsidP="00982C37">
            <w:pPr>
              <w:pStyle w:val="ListParagraph"/>
              <w:rPr>
                <w:ins w:id="182" w:author="Amir S" w:date="2024-01-13T12:23:00Z"/>
              </w:rPr>
              <w:pPrChange w:id="183" w:author="Amir S" w:date="2024-01-13T12:26:00Z">
                <w:pPr/>
              </w:pPrChange>
            </w:pPr>
          </w:p>
        </w:tc>
        <w:tc>
          <w:tcPr>
            <w:tcW w:w="1571" w:type="dxa"/>
            <w:tcPrChange w:id="184" w:author="Amir S" w:date="2024-01-13T12:26:00Z">
              <w:tcPr>
                <w:tcW w:w="1506" w:type="dxa"/>
              </w:tcPr>
            </w:tcPrChange>
          </w:tcPr>
          <w:p w14:paraId="0BE0A4DB" w14:textId="77777777" w:rsidR="00982C37" w:rsidRPr="00982C37" w:rsidRDefault="00982C37" w:rsidP="00982C37">
            <w:pPr>
              <w:pStyle w:val="ListParagraph"/>
              <w:rPr>
                <w:ins w:id="185" w:author="Amir S" w:date="2024-01-13T12:23:00Z"/>
              </w:rPr>
              <w:pPrChange w:id="186" w:author="Amir S" w:date="2024-01-13T12:26:00Z">
                <w:pPr/>
              </w:pPrChange>
            </w:pPr>
          </w:p>
        </w:tc>
      </w:tr>
      <w:tr w:rsidR="00982C37" w:rsidRPr="00982C37" w14:paraId="41234DA4" w14:textId="77777777" w:rsidTr="00982C37">
        <w:trPr>
          <w:ins w:id="187" w:author="Amir S" w:date="2024-01-13T12:29:00Z"/>
        </w:trPr>
        <w:tc>
          <w:tcPr>
            <w:tcW w:w="1386" w:type="dxa"/>
          </w:tcPr>
          <w:p w14:paraId="04B7304D" w14:textId="77777777" w:rsidR="00982C37" w:rsidRPr="00982C37" w:rsidRDefault="00982C37" w:rsidP="00982C37">
            <w:pPr>
              <w:pStyle w:val="ListParagraph"/>
              <w:rPr>
                <w:ins w:id="188" w:author="Amir S" w:date="2024-01-13T12:29:00Z"/>
              </w:rPr>
            </w:pPr>
          </w:p>
        </w:tc>
        <w:tc>
          <w:tcPr>
            <w:tcW w:w="1587" w:type="dxa"/>
          </w:tcPr>
          <w:p w14:paraId="02C4B073" w14:textId="77777777" w:rsidR="00982C37" w:rsidRPr="00982C37" w:rsidRDefault="00982C37" w:rsidP="00982C37">
            <w:pPr>
              <w:pStyle w:val="ListParagraph"/>
              <w:rPr>
                <w:ins w:id="189" w:author="Amir S" w:date="2024-01-13T12:29:00Z"/>
              </w:rPr>
            </w:pPr>
          </w:p>
        </w:tc>
        <w:tc>
          <w:tcPr>
            <w:tcW w:w="2422" w:type="dxa"/>
          </w:tcPr>
          <w:p w14:paraId="4EB1E147" w14:textId="77777777" w:rsidR="00982C37" w:rsidRPr="00982C37" w:rsidRDefault="00982C37" w:rsidP="00982C37">
            <w:pPr>
              <w:pStyle w:val="ListParagraph"/>
              <w:rPr>
                <w:ins w:id="190" w:author="Amir S" w:date="2024-01-13T12:29:00Z"/>
              </w:rPr>
            </w:pPr>
          </w:p>
        </w:tc>
        <w:tc>
          <w:tcPr>
            <w:tcW w:w="3198" w:type="dxa"/>
          </w:tcPr>
          <w:p w14:paraId="191C2ECC" w14:textId="77777777" w:rsidR="00982C37" w:rsidRPr="00982C37" w:rsidRDefault="00982C37" w:rsidP="00982C37">
            <w:pPr>
              <w:pStyle w:val="ListParagraph"/>
              <w:rPr>
                <w:ins w:id="191" w:author="Amir S" w:date="2024-01-13T12:29:00Z"/>
              </w:rPr>
            </w:pPr>
          </w:p>
        </w:tc>
        <w:tc>
          <w:tcPr>
            <w:tcW w:w="1571" w:type="dxa"/>
          </w:tcPr>
          <w:p w14:paraId="693C15F5" w14:textId="77777777" w:rsidR="00982C37" w:rsidRPr="00982C37" w:rsidRDefault="00982C37" w:rsidP="00982C37">
            <w:pPr>
              <w:pStyle w:val="ListParagraph"/>
              <w:rPr>
                <w:ins w:id="192" w:author="Amir S" w:date="2024-01-13T12:29:00Z"/>
              </w:rPr>
            </w:pPr>
          </w:p>
        </w:tc>
      </w:tr>
      <w:tr w:rsidR="00982C37" w:rsidRPr="00982C37" w14:paraId="34614123" w14:textId="77777777" w:rsidTr="00982C37">
        <w:trPr>
          <w:ins w:id="193" w:author="Amir S" w:date="2024-01-13T12:29:00Z"/>
        </w:trPr>
        <w:tc>
          <w:tcPr>
            <w:tcW w:w="1386" w:type="dxa"/>
          </w:tcPr>
          <w:p w14:paraId="5FDE7EFE" w14:textId="77777777" w:rsidR="00982C37" w:rsidRPr="00982C37" w:rsidRDefault="00982C37" w:rsidP="00982C37">
            <w:pPr>
              <w:pStyle w:val="ListParagraph"/>
              <w:rPr>
                <w:ins w:id="194" w:author="Amir S" w:date="2024-01-13T12:29:00Z"/>
              </w:rPr>
            </w:pPr>
          </w:p>
        </w:tc>
        <w:tc>
          <w:tcPr>
            <w:tcW w:w="1587" w:type="dxa"/>
          </w:tcPr>
          <w:p w14:paraId="75BAC949" w14:textId="77777777" w:rsidR="00982C37" w:rsidRPr="00982C37" w:rsidRDefault="00982C37" w:rsidP="00982C37">
            <w:pPr>
              <w:pStyle w:val="ListParagraph"/>
              <w:rPr>
                <w:ins w:id="195" w:author="Amir S" w:date="2024-01-13T12:29:00Z"/>
              </w:rPr>
            </w:pPr>
          </w:p>
        </w:tc>
        <w:tc>
          <w:tcPr>
            <w:tcW w:w="2422" w:type="dxa"/>
          </w:tcPr>
          <w:p w14:paraId="19C8EEC2" w14:textId="77777777" w:rsidR="00982C37" w:rsidRPr="00982C37" w:rsidRDefault="00982C37" w:rsidP="00982C37">
            <w:pPr>
              <w:pStyle w:val="ListParagraph"/>
              <w:rPr>
                <w:ins w:id="196" w:author="Amir S" w:date="2024-01-13T12:29:00Z"/>
              </w:rPr>
            </w:pPr>
          </w:p>
        </w:tc>
        <w:tc>
          <w:tcPr>
            <w:tcW w:w="3198" w:type="dxa"/>
          </w:tcPr>
          <w:p w14:paraId="4C7C380E" w14:textId="77777777" w:rsidR="00982C37" w:rsidRPr="00982C37" w:rsidRDefault="00982C37" w:rsidP="00982C37">
            <w:pPr>
              <w:pStyle w:val="ListParagraph"/>
              <w:rPr>
                <w:ins w:id="197" w:author="Amir S" w:date="2024-01-13T12:29:00Z"/>
              </w:rPr>
            </w:pPr>
          </w:p>
        </w:tc>
        <w:tc>
          <w:tcPr>
            <w:tcW w:w="1571" w:type="dxa"/>
          </w:tcPr>
          <w:p w14:paraId="547F5809" w14:textId="77777777" w:rsidR="00982C37" w:rsidRPr="00982C37" w:rsidRDefault="00982C37" w:rsidP="00982C37">
            <w:pPr>
              <w:pStyle w:val="ListParagraph"/>
              <w:rPr>
                <w:ins w:id="198" w:author="Amir S" w:date="2024-01-13T12:29:00Z"/>
              </w:rPr>
            </w:pPr>
          </w:p>
        </w:tc>
      </w:tr>
      <w:tr w:rsidR="00982C37" w:rsidRPr="00982C37" w14:paraId="7A84BE44" w14:textId="77777777" w:rsidTr="00982C37">
        <w:trPr>
          <w:ins w:id="199" w:author="Amir S" w:date="2024-01-13T12:29:00Z"/>
        </w:trPr>
        <w:tc>
          <w:tcPr>
            <w:tcW w:w="1386" w:type="dxa"/>
          </w:tcPr>
          <w:p w14:paraId="6D4FD087" w14:textId="77777777" w:rsidR="00982C37" w:rsidRPr="00982C37" w:rsidRDefault="00982C37" w:rsidP="00982C37">
            <w:pPr>
              <w:pStyle w:val="ListParagraph"/>
              <w:rPr>
                <w:ins w:id="200" w:author="Amir S" w:date="2024-01-13T12:29:00Z"/>
              </w:rPr>
            </w:pPr>
          </w:p>
        </w:tc>
        <w:tc>
          <w:tcPr>
            <w:tcW w:w="1587" w:type="dxa"/>
          </w:tcPr>
          <w:p w14:paraId="29FFC1BB" w14:textId="77777777" w:rsidR="00982C37" w:rsidRPr="00982C37" w:rsidRDefault="00982C37" w:rsidP="00982C37">
            <w:pPr>
              <w:pStyle w:val="ListParagraph"/>
              <w:rPr>
                <w:ins w:id="201" w:author="Amir S" w:date="2024-01-13T12:29:00Z"/>
              </w:rPr>
            </w:pPr>
          </w:p>
        </w:tc>
        <w:tc>
          <w:tcPr>
            <w:tcW w:w="2422" w:type="dxa"/>
          </w:tcPr>
          <w:p w14:paraId="53B7F1FB" w14:textId="77777777" w:rsidR="00982C37" w:rsidRPr="00982C37" w:rsidRDefault="00982C37" w:rsidP="00982C37">
            <w:pPr>
              <w:pStyle w:val="ListParagraph"/>
              <w:rPr>
                <w:ins w:id="202" w:author="Amir S" w:date="2024-01-13T12:29:00Z"/>
              </w:rPr>
            </w:pPr>
          </w:p>
        </w:tc>
        <w:tc>
          <w:tcPr>
            <w:tcW w:w="3198" w:type="dxa"/>
          </w:tcPr>
          <w:p w14:paraId="52CB1C39" w14:textId="77777777" w:rsidR="00982C37" w:rsidRPr="00982C37" w:rsidRDefault="00982C37" w:rsidP="00982C37">
            <w:pPr>
              <w:pStyle w:val="ListParagraph"/>
              <w:rPr>
                <w:ins w:id="203" w:author="Amir S" w:date="2024-01-13T12:29:00Z"/>
              </w:rPr>
            </w:pPr>
          </w:p>
        </w:tc>
        <w:tc>
          <w:tcPr>
            <w:tcW w:w="1571" w:type="dxa"/>
          </w:tcPr>
          <w:p w14:paraId="5506A214" w14:textId="77777777" w:rsidR="00982C37" w:rsidRPr="00982C37" w:rsidRDefault="00982C37" w:rsidP="00982C37">
            <w:pPr>
              <w:pStyle w:val="ListParagraph"/>
              <w:rPr>
                <w:ins w:id="204" w:author="Amir S" w:date="2024-01-13T12:29:00Z"/>
              </w:rPr>
            </w:pPr>
          </w:p>
        </w:tc>
      </w:tr>
      <w:tr w:rsidR="00982C37" w:rsidRPr="00982C37" w14:paraId="1DEADE4E" w14:textId="77777777" w:rsidTr="00982C37">
        <w:trPr>
          <w:ins w:id="205" w:author="Amir S" w:date="2024-01-13T12:23:00Z"/>
          <w:trPrChange w:id="206" w:author="Amir S" w:date="2024-01-13T12:26:00Z">
            <w:trPr>
              <w:gridAfter w:val="0"/>
            </w:trPr>
          </w:trPrChange>
        </w:trPr>
        <w:tc>
          <w:tcPr>
            <w:tcW w:w="1386" w:type="dxa"/>
            <w:tcPrChange w:id="207" w:author="Amir S" w:date="2024-01-13T12:26:00Z">
              <w:tcPr>
                <w:tcW w:w="1248" w:type="dxa"/>
              </w:tcPr>
            </w:tcPrChange>
          </w:tcPr>
          <w:p w14:paraId="5D4EA21F" w14:textId="77777777" w:rsidR="00982C37" w:rsidRPr="00982C37" w:rsidRDefault="00982C37" w:rsidP="00982C37">
            <w:pPr>
              <w:pStyle w:val="ListParagraph"/>
              <w:rPr>
                <w:ins w:id="208" w:author="Amir S" w:date="2024-01-13T12:23:00Z"/>
              </w:rPr>
              <w:pPrChange w:id="209" w:author="Amir S" w:date="2024-01-13T12:26:00Z">
                <w:pPr/>
              </w:pPrChange>
            </w:pPr>
          </w:p>
        </w:tc>
        <w:tc>
          <w:tcPr>
            <w:tcW w:w="1587" w:type="dxa"/>
            <w:tcPrChange w:id="210" w:author="Amir S" w:date="2024-01-13T12:26:00Z">
              <w:tcPr>
                <w:tcW w:w="1605" w:type="dxa"/>
                <w:gridSpan w:val="2"/>
              </w:tcPr>
            </w:tcPrChange>
          </w:tcPr>
          <w:p w14:paraId="2CAE62C5" w14:textId="77777777" w:rsidR="00982C37" w:rsidRPr="00982C37" w:rsidRDefault="00982C37" w:rsidP="00982C37">
            <w:pPr>
              <w:pStyle w:val="ListParagraph"/>
              <w:rPr>
                <w:ins w:id="211" w:author="Amir S" w:date="2024-01-13T12:23:00Z"/>
              </w:rPr>
              <w:pPrChange w:id="212" w:author="Amir S" w:date="2024-01-13T12:26:00Z">
                <w:pPr/>
              </w:pPrChange>
            </w:pPr>
          </w:p>
        </w:tc>
        <w:tc>
          <w:tcPr>
            <w:tcW w:w="2422" w:type="dxa"/>
            <w:tcPrChange w:id="213" w:author="Amir S" w:date="2024-01-13T12:26:00Z">
              <w:tcPr>
                <w:tcW w:w="2628" w:type="dxa"/>
                <w:gridSpan w:val="3"/>
              </w:tcPr>
            </w:tcPrChange>
          </w:tcPr>
          <w:p w14:paraId="390FDB6F" w14:textId="77777777" w:rsidR="00982C37" w:rsidRPr="00982C37" w:rsidRDefault="00982C37" w:rsidP="00982C37">
            <w:pPr>
              <w:pStyle w:val="ListParagraph"/>
              <w:rPr>
                <w:ins w:id="214" w:author="Amir S" w:date="2024-01-13T12:23:00Z"/>
              </w:rPr>
              <w:pPrChange w:id="215" w:author="Amir S" w:date="2024-01-13T12:26:00Z">
                <w:pPr/>
              </w:pPrChange>
            </w:pPr>
          </w:p>
        </w:tc>
        <w:tc>
          <w:tcPr>
            <w:tcW w:w="3198" w:type="dxa"/>
            <w:tcPrChange w:id="216" w:author="Amir S" w:date="2024-01-13T12:26:00Z">
              <w:tcPr>
                <w:tcW w:w="1409" w:type="dxa"/>
              </w:tcPr>
            </w:tcPrChange>
          </w:tcPr>
          <w:p w14:paraId="3062102F" w14:textId="77777777" w:rsidR="00982C37" w:rsidRPr="00982C37" w:rsidRDefault="00982C37" w:rsidP="00982C37">
            <w:pPr>
              <w:pStyle w:val="ListParagraph"/>
              <w:rPr>
                <w:ins w:id="217" w:author="Amir S" w:date="2024-01-13T12:23:00Z"/>
              </w:rPr>
              <w:pPrChange w:id="218" w:author="Amir S" w:date="2024-01-13T12:26:00Z">
                <w:pPr/>
              </w:pPrChange>
            </w:pPr>
          </w:p>
        </w:tc>
        <w:tc>
          <w:tcPr>
            <w:tcW w:w="1571" w:type="dxa"/>
            <w:tcPrChange w:id="219" w:author="Amir S" w:date="2024-01-13T12:26:00Z">
              <w:tcPr>
                <w:tcW w:w="1506" w:type="dxa"/>
              </w:tcPr>
            </w:tcPrChange>
          </w:tcPr>
          <w:p w14:paraId="3D13B344" w14:textId="77777777" w:rsidR="00982C37" w:rsidRPr="00982C37" w:rsidRDefault="00982C37" w:rsidP="00982C37">
            <w:pPr>
              <w:pStyle w:val="ListParagraph"/>
              <w:rPr>
                <w:ins w:id="220" w:author="Amir S" w:date="2024-01-13T12:23:00Z"/>
              </w:rPr>
              <w:pPrChange w:id="221" w:author="Amir S" w:date="2024-01-13T12:26:00Z">
                <w:pPr/>
              </w:pPrChange>
            </w:pPr>
          </w:p>
        </w:tc>
      </w:tr>
      <w:tr w:rsidR="00982C37" w:rsidRPr="00982C37" w14:paraId="0E697675" w14:textId="77777777" w:rsidTr="00982C37">
        <w:trPr>
          <w:ins w:id="222" w:author="Amir S" w:date="2024-01-13T12:23:00Z"/>
          <w:trPrChange w:id="223" w:author="Amir S" w:date="2024-01-13T12:26:00Z">
            <w:trPr>
              <w:gridAfter w:val="0"/>
            </w:trPr>
          </w:trPrChange>
        </w:trPr>
        <w:tc>
          <w:tcPr>
            <w:tcW w:w="1386" w:type="dxa"/>
            <w:tcPrChange w:id="224" w:author="Amir S" w:date="2024-01-13T12:26:00Z">
              <w:tcPr>
                <w:tcW w:w="1248" w:type="dxa"/>
              </w:tcPr>
            </w:tcPrChange>
          </w:tcPr>
          <w:p w14:paraId="3935AFB6" w14:textId="7085F68F" w:rsidR="00982C37" w:rsidRPr="00982C37" w:rsidRDefault="00982C37" w:rsidP="00982C37">
            <w:pPr>
              <w:pStyle w:val="ListParagraph"/>
              <w:rPr>
                <w:ins w:id="225" w:author="Amir S" w:date="2024-01-13T12:23:00Z"/>
              </w:rPr>
              <w:pPrChange w:id="226" w:author="Amir S" w:date="2024-01-13T12:26:00Z">
                <w:pPr/>
              </w:pPrChange>
            </w:pPr>
            <w:ins w:id="227" w:author="Amir S" w:date="2024-01-13T12:28:00Z">
              <w:r w:rsidRPr="00982C37">
                <w:t xml:space="preserve">Hamidreza </w:t>
              </w:r>
              <w:proofErr w:type="spellStart"/>
              <w:r w:rsidRPr="00982C37">
                <w:t>Hatamabadi</w:t>
              </w:r>
            </w:ins>
            <w:proofErr w:type="spellEnd"/>
          </w:p>
        </w:tc>
        <w:tc>
          <w:tcPr>
            <w:tcW w:w="1587" w:type="dxa"/>
            <w:tcPrChange w:id="228" w:author="Amir S" w:date="2024-01-13T12:26:00Z">
              <w:tcPr>
                <w:tcW w:w="1605" w:type="dxa"/>
                <w:gridSpan w:val="2"/>
              </w:tcPr>
            </w:tcPrChange>
          </w:tcPr>
          <w:p w14:paraId="5BA2A59E" w14:textId="77777777" w:rsidR="00982C37" w:rsidRPr="00982C37" w:rsidRDefault="00982C37" w:rsidP="00982C37">
            <w:pPr>
              <w:pStyle w:val="ListParagraph"/>
              <w:rPr>
                <w:ins w:id="229" w:author="Amir S" w:date="2024-01-13T12:23:00Z"/>
              </w:rPr>
              <w:pPrChange w:id="230" w:author="Amir S" w:date="2024-01-13T12:26:00Z">
                <w:pPr/>
              </w:pPrChange>
            </w:pPr>
          </w:p>
        </w:tc>
        <w:tc>
          <w:tcPr>
            <w:tcW w:w="2422" w:type="dxa"/>
            <w:tcPrChange w:id="231" w:author="Amir S" w:date="2024-01-13T12:26:00Z">
              <w:tcPr>
                <w:tcW w:w="2628" w:type="dxa"/>
                <w:gridSpan w:val="3"/>
              </w:tcPr>
            </w:tcPrChange>
          </w:tcPr>
          <w:p w14:paraId="09B889B3" w14:textId="77777777" w:rsidR="00982C37" w:rsidRPr="00982C37" w:rsidRDefault="00982C37" w:rsidP="00982C37">
            <w:pPr>
              <w:pStyle w:val="ListParagraph"/>
              <w:rPr>
                <w:ins w:id="232" w:author="Amir S" w:date="2024-01-13T12:23:00Z"/>
              </w:rPr>
              <w:pPrChange w:id="233" w:author="Amir S" w:date="2024-01-13T12:26:00Z">
                <w:pPr/>
              </w:pPrChange>
            </w:pPr>
          </w:p>
        </w:tc>
        <w:tc>
          <w:tcPr>
            <w:tcW w:w="3198" w:type="dxa"/>
            <w:tcPrChange w:id="234" w:author="Amir S" w:date="2024-01-13T12:26:00Z">
              <w:tcPr>
                <w:tcW w:w="1409" w:type="dxa"/>
              </w:tcPr>
            </w:tcPrChange>
          </w:tcPr>
          <w:p w14:paraId="07874FB4" w14:textId="33727B67" w:rsidR="00982C37" w:rsidRPr="00982C37" w:rsidRDefault="007C284B" w:rsidP="00982C37">
            <w:pPr>
              <w:pStyle w:val="ListParagraph"/>
              <w:rPr>
                <w:ins w:id="235" w:author="Amir S" w:date="2024-01-13T12:23:00Z"/>
              </w:rPr>
              <w:pPrChange w:id="236" w:author="Amir S" w:date="2024-01-13T12:26:00Z">
                <w:pPr/>
              </w:pPrChange>
            </w:pPr>
            <w:ins w:id="237" w:author="Amir S" w:date="2024-01-13T12:34:00Z">
              <w:r w:rsidRPr="007C284B">
                <w:t>Department of Emergency Medicine, School of Medicine, Safety Promotion and Injury Prevention Research Center, Imam Hossein Hospital, Shahid Beheshti University of Medical Sciences, Tehran, Iran</w:t>
              </w:r>
            </w:ins>
          </w:p>
        </w:tc>
        <w:tc>
          <w:tcPr>
            <w:tcW w:w="1571" w:type="dxa"/>
            <w:tcPrChange w:id="238" w:author="Amir S" w:date="2024-01-13T12:26:00Z">
              <w:tcPr>
                <w:tcW w:w="1506" w:type="dxa"/>
              </w:tcPr>
            </w:tcPrChange>
          </w:tcPr>
          <w:p w14:paraId="6D095E4A" w14:textId="77777777" w:rsidR="00982C37" w:rsidRPr="00982C37" w:rsidRDefault="00982C37" w:rsidP="00982C37">
            <w:pPr>
              <w:pStyle w:val="ListParagraph"/>
              <w:rPr>
                <w:ins w:id="239" w:author="Amir S" w:date="2024-01-13T12:23:00Z"/>
              </w:rPr>
              <w:pPrChange w:id="240" w:author="Amir S" w:date="2024-01-13T12:26:00Z">
                <w:pPr/>
              </w:pPrChange>
            </w:pPr>
          </w:p>
        </w:tc>
      </w:tr>
      <w:tr w:rsidR="00982C37" w:rsidRPr="00982C37" w14:paraId="109076FE" w14:textId="77777777" w:rsidTr="00982C37">
        <w:trPr>
          <w:ins w:id="241" w:author="Amir S" w:date="2024-01-13T12:23:00Z"/>
          <w:trPrChange w:id="242" w:author="Amir S" w:date="2024-01-13T12:26:00Z">
            <w:trPr>
              <w:gridAfter w:val="0"/>
            </w:trPr>
          </w:trPrChange>
        </w:trPr>
        <w:tc>
          <w:tcPr>
            <w:tcW w:w="1386" w:type="dxa"/>
            <w:tcPrChange w:id="243" w:author="Amir S" w:date="2024-01-13T12:26:00Z">
              <w:tcPr>
                <w:tcW w:w="1248" w:type="dxa"/>
              </w:tcPr>
            </w:tcPrChange>
          </w:tcPr>
          <w:p w14:paraId="70FBD68C" w14:textId="12AFF4B6" w:rsidR="00982C37" w:rsidRPr="00982C37" w:rsidRDefault="00982C37" w:rsidP="00982C37">
            <w:pPr>
              <w:pStyle w:val="ListParagraph"/>
              <w:rPr>
                <w:ins w:id="244" w:author="Amir S" w:date="2024-01-13T12:23:00Z"/>
              </w:rPr>
              <w:pPrChange w:id="245" w:author="Amir S" w:date="2024-01-13T12:26:00Z">
                <w:pPr/>
              </w:pPrChange>
            </w:pPr>
            <w:bookmarkStart w:id="246" w:name="_Hlk156041598"/>
            <w:proofErr w:type="spellStart"/>
            <w:ins w:id="247" w:author="Amir S" w:date="2024-01-13T12:28:00Z">
              <w:r w:rsidRPr="00982C37">
                <w:t>Ilad</w:t>
              </w:r>
              <w:proofErr w:type="spellEnd"/>
              <w:r w:rsidRPr="00982C37">
                <w:t xml:space="preserve"> Alavi </w:t>
              </w:r>
              <w:proofErr w:type="spellStart"/>
              <w:r w:rsidRPr="00982C37">
                <w:t>Darazam</w:t>
              </w:r>
            </w:ins>
            <w:proofErr w:type="spellEnd"/>
          </w:p>
        </w:tc>
        <w:tc>
          <w:tcPr>
            <w:tcW w:w="1587" w:type="dxa"/>
            <w:tcPrChange w:id="248" w:author="Amir S" w:date="2024-01-13T12:26:00Z">
              <w:tcPr>
                <w:tcW w:w="1605" w:type="dxa"/>
                <w:gridSpan w:val="2"/>
              </w:tcPr>
            </w:tcPrChange>
          </w:tcPr>
          <w:p w14:paraId="0862A416" w14:textId="77777777" w:rsidR="00982C37" w:rsidRPr="00982C37" w:rsidRDefault="00982C37" w:rsidP="00982C37">
            <w:pPr>
              <w:pStyle w:val="ListParagraph"/>
              <w:rPr>
                <w:ins w:id="249" w:author="Amir S" w:date="2024-01-13T12:23:00Z"/>
              </w:rPr>
              <w:pPrChange w:id="250" w:author="Amir S" w:date="2024-01-13T12:26:00Z">
                <w:pPr/>
              </w:pPrChange>
            </w:pPr>
          </w:p>
        </w:tc>
        <w:tc>
          <w:tcPr>
            <w:tcW w:w="2422" w:type="dxa"/>
            <w:tcPrChange w:id="251" w:author="Amir S" w:date="2024-01-13T12:26:00Z">
              <w:tcPr>
                <w:tcW w:w="2628" w:type="dxa"/>
                <w:gridSpan w:val="3"/>
              </w:tcPr>
            </w:tcPrChange>
          </w:tcPr>
          <w:p w14:paraId="4B3D90C5" w14:textId="301AC4BF" w:rsidR="00982C37" w:rsidRPr="00982C37" w:rsidRDefault="007C284B" w:rsidP="007C284B">
            <w:pPr>
              <w:pStyle w:val="ListParagraph"/>
              <w:rPr>
                <w:ins w:id="252" w:author="Amir S" w:date="2024-01-13T12:23:00Z"/>
              </w:rPr>
              <w:pPrChange w:id="253" w:author="Amir S" w:date="2024-01-13T12:26:00Z">
                <w:pPr/>
              </w:pPrChange>
            </w:pPr>
            <w:ins w:id="254" w:author="Amir S" w:date="2024-01-13T12:32:00Z">
              <w:r w:rsidRPr="007C284B">
                <w:fldChar w:fldCharType="begin"/>
              </w:r>
              <w:r w:rsidRPr="007C284B">
                <w:instrText>HYPERLINK "mailto:ilad13@yahoo.com"</w:instrText>
              </w:r>
              <w:r w:rsidRPr="007C284B">
                <w:fldChar w:fldCharType="separate"/>
              </w:r>
              <w:r w:rsidRPr="007C284B">
                <w:rPr>
                  <w:rStyle w:val="Hyperlink"/>
                </w:rPr>
                <w:t>ilad13@yahoo.com</w:t>
              </w:r>
              <w:r w:rsidRPr="007C284B">
                <w:fldChar w:fldCharType="end"/>
              </w:r>
              <w:r>
                <w:t xml:space="preserve">; </w:t>
              </w:r>
              <w:r w:rsidRPr="007C284B">
                <w:t>0000-0002-4440-335X</w:t>
              </w:r>
            </w:ins>
          </w:p>
        </w:tc>
        <w:tc>
          <w:tcPr>
            <w:tcW w:w="3198" w:type="dxa"/>
            <w:tcPrChange w:id="255" w:author="Amir S" w:date="2024-01-13T12:26:00Z">
              <w:tcPr>
                <w:tcW w:w="1409" w:type="dxa"/>
              </w:tcPr>
            </w:tcPrChange>
          </w:tcPr>
          <w:p w14:paraId="2B8C3957" w14:textId="33A3D1FA" w:rsidR="007C284B" w:rsidRDefault="007C284B" w:rsidP="00982C37">
            <w:pPr>
              <w:pStyle w:val="ListParagraph"/>
              <w:rPr>
                <w:ins w:id="256" w:author="Amir S" w:date="2024-01-13T12:32:00Z"/>
              </w:rPr>
            </w:pPr>
            <w:ins w:id="257" w:author="Amir S" w:date="2024-01-13T12:32:00Z">
              <w:r>
                <w:t>(a)</w:t>
              </w:r>
              <w:r w:rsidRPr="007C284B">
                <w:t xml:space="preserve"> Infectious Diseases and Tropical Medicine Research Center, Shahid Beheshti University of Medical Sciences, Tehran, Iran</w:t>
              </w:r>
            </w:ins>
          </w:p>
          <w:p w14:paraId="13E7B8ED" w14:textId="0E0841FD" w:rsidR="00982C37" w:rsidRPr="00982C37" w:rsidRDefault="007C284B" w:rsidP="00982C37">
            <w:pPr>
              <w:pStyle w:val="ListParagraph"/>
              <w:rPr>
                <w:ins w:id="258" w:author="Amir S" w:date="2024-01-13T12:23:00Z"/>
              </w:rPr>
              <w:pPrChange w:id="259" w:author="Amir S" w:date="2024-01-13T12:26:00Z">
                <w:pPr/>
              </w:pPrChange>
            </w:pPr>
            <w:ins w:id="260" w:author="Amir S" w:date="2024-01-13T12:32:00Z">
              <w:r>
                <w:t>(b)</w:t>
              </w:r>
              <w:r w:rsidRPr="007C284B">
                <w:t xml:space="preserve"> Department of Infectious Diseases, </w:t>
              </w:r>
              <w:proofErr w:type="spellStart"/>
              <w:r w:rsidRPr="007C284B">
                <w:t>Loghman</w:t>
              </w:r>
              <w:proofErr w:type="spellEnd"/>
              <w:r w:rsidRPr="007C284B">
                <w:t xml:space="preserve"> Hakim Hospital, Shahid Beheshti University of Medical Sciences, Tehran, Iran</w:t>
              </w:r>
            </w:ins>
          </w:p>
        </w:tc>
        <w:tc>
          <w:tcPr>
            <w:tcW w:w="1571" w:type="dxa"/>
            <w:tcPrChange w:id="261" w:author="Amir S" w:date="2024-01-13T12:26:00Z">
              <w:tcPr>
                <w:tcW w:w="1506" w:type="dxa"/>
              </w:tcPr>
            </w:tcPrChange>
          </w:tcPr>
          <w:p w14:paraId="3BAE0A07" w14:textId="77777777" w:rsidR="00982C37" w:rsidRPr="00982C37" w:rsidRDefault="00982C37" w:rsidP="00982C37">
            <w:pPr>
              <w:pStyle w:val="ListParagraph"/>
              <w:rPr>
                <w:ins w:id="262" w:author="Amir S" w:date="2024-01-13T12:23:00Z"/>
              </w:rPr>
              <w:pPrChange w:id="263" w:author="Amir S" w:date="2024-01-13T12:26:00Z">
                <w:pPr/>
              </w:pPrChange>
            </w:pPr>
          </w:p>
        </w:tc>
      </w:tr>
      <w:bookmarkEnd w:id="246"/>
      <w:tr w:rsidR="00982C37" w:rsidRPr="00982C37" w14:paraId="47711AE6" w14:textId="77777777" w:rsidTr="00982C37">
        <w:trPr>
          <w:ins w:id="264" w:author="Amir S" w:date="2024-01-13T12:23:00Z"/>
          <w:trPrChange w:id="265" w:author="Amir S" w:date="2024-01-13T12:26:00Z">
            <w:trPr>
              <w:gridAfter w:val="0"/>
            </w:trPr>
          </w:trPrChange>
        </w:trPr>
        <w:tc>
          <w:tcPr>
            <w:tcW w:w="1386" w:type="dxa"/>
            <w:tcPrChange w:id="266" w:author="Amir S" w:date="2024-01-13T12:26:00Z">
              <w:tcPr>
                <w:tcW w:w="1248" w:type="dxa"/>
              </w:tcPr>
            </w:tcPrChange>
          </w:tcPr>
          <w:p w14:paraId="42D83277" w14:textId="28CF1751" w:rsidR="00982C37" w:rsidRPr="00982C37" w:rsidRDefault="00982C37" w:rsidP="00982C37">
            <w:pPr>
              <w:pStyle w:val="ListParagraph"/>
              <w:rPr>
                <w:ins w:id="267" w:author="Amir S" w:date="2024-01-13T12:23:00Z"/>
              </w:rPr>
              <w:pPrChange w:id="268" w:author="Amir S" w:date="2024-01-13T12:26:00Z">
                <w:pPr/>
              </w:pPrChange>
            </w:pPr>
            <w:ins w:id="269" w:author="Amir S" w:date="2024-01-13T12:24:00Z">
              <w:r w:rsidRPr="00982C37">
                <w:rPr>
                  <w:rPrChange w:id="270" w:author="Amir S" w:date="2024-01-13T12:25:00Z">
                    <w:rPr>
                      <w:sz w:val="20"/>
                      <w:szCs w:val="20"/>
                    </w:rPr>
                  </w:rPrChange>
                </w:rPr>
                <w:t>Seyed Amir Ahmad Safavi-Naini</w:t>
              </w:r>
            </w:ins>
          </w:p>
        </w:tc>
        <w:tc>
          <w:tcPr>
            <w:tcW w:w="1587" w:type="dxa"/>
            <w:tcPrChange w:id="271" w:author="Amir S" w:date="2024-01-13T12:26:00Z">
              <w:tcPr>
                <w:tcW w:w="1605" w:type="dxa"/>
                <w:gridSpan w:val="2"/>
              </w:tcPr>
            </w:tcPrChange>
          </w:tcPr>
          <w:p w14:paraId="7B14E967" w14:textId="2BBE532C" w:rsidR="00982C37" w:rsidRPr="00982C37" w:rsidRDefault="00982C37" w:rsidP="00982C37">
            <w:pPr>
              <w:pStyle w:val="ListParagraph"/>
              <w:rPr>
                <w:ins w:id="272" w:author="Amir S" w:date="2024-01-13T12:23:00Z"/>
              </w:rPr>
              <w:pPrChange w:id="273" w:author="Amir S" w:date="2024-01-13T12:26:00Z">
                <w:pPr/>
              </w:pPrChange>
            </w:pPr>
            <w:ins w:id="274" w:author="Amir S" w:date="2024-01-13T12:24:00Z">
              <w:r w:rsidRPr="00982C37">
                <w:rPr>
                  <w:rPrChange w:id="275" w:author="Amir S" w:date="2024-01-13T12:25:00Z">
                    <w:rPr>
                      <w:sz w:val="20"/>
                      <w:szCs w:val="20"/>
                    </w:rPr>
                  </w:rPrChange>
                </w:rPr>
                <w:t>MD, Research Fellow</w:t>
              </w:r>
            </w:ins>
          </w:p>
        </w:tc>
        <w:tc>
          <w:tcPr>
            <w:tcW w:w="2422" w:type="dxa"/>
            <w:tcPrChange w:id="276" w:author="Amir S" w:date="2024-01-13T12:26:00Z">
              <w:tcPr>
                <w:tcW w:w="2628" w:type="dxa"/>
                <w:gridSpan w:val="3"/>
              </w:tcPr>
            </w:tcPrChange>
          </w:tcPr>
          <w:p w14:paraId="6C4AFD04" w14:textId="1C45B021" w:rsidR="00982C37" w:rsidRPr="00982C37" w:rsidRDefault="00982C37" w:rsidP="00982C37">
            <w:pPr>
              <w:pStyle w:val="ListParagraph"/>
              <w:rPr>
                <w:ins w:id="277" w:author="Amir S" w:date="2024-01-13T12:23:00Z"/>
              </w:rPr>
              <w:pPrChange w:id="278" w:author="Amir S" w:date="2024-01-13T12:26:00Z">
                <w:pPr/>
              </w:pPrChange>
            </w:pPr>
            <w:ins w:id="279" w:author="Amir S" w:date="2024-01-13T12:24:00Z">
              <w:r w:rsidRPr="00982C37">
                <w:rPr>
                  <w:color w:val="0563C1"/>
                  <w:u w:val="single"/>
                  <w:rPrChange w:id="280" w:author="Amir S" w:date="2024-01-13T12:25:00Z">
                    <w:rPr>
                      <w:color w:val="0563C1"/>
                      <w:sz w:val="20"/>
                      <w:szCs w:val="20"/>
                      <w:u w:val="single"/>
                    </w:rPr>
                  </w:rPrChange>
                </w:rPr>
                <w:fldChar w:fldCharType="begin"/>
              </w:r>
              <w:r w:rsidRPr="00982C37">
                <w:rPr>
                  <w:color w:val="0563C1"/>
                  <w:u w:val="single"/>
                  <w:rPrChange w:id="281" w:author="Amir S" w:date="2024-01-13T12:25:00Z">
                    <w:rPr>
                      <w:color w:val="0563C1"/>
                      <w:sz w:val="20"/>
                      <w:szCs w:val="20"/>
                      <w:u w:val="single"/>
                    </w:rPr>
                  </w:rPrChange>
                </w:rPr>
                <w:instrText>HYPERLINK "mailto:sdamirsa@ymail.com" \t "_blank"</w:instrText>
              </w:r>
              <w:r w:rsidRPr="00982C37">
                <w:rPr>
                  <w:color w:val="0563C1"/>
                  <w:u w:val="single"/>
                  <w:rPrChange w:id="282" w:author="Amir S" w:date="2024-01-13T12:25:00Z">
                    <w:rPr>
                      <w:color w:val="0563C1"/>
                      <w:sz w:val="20"/>
                      <w:szCs w:val="20"/>
                      <w:u w:val="single"/>
                    </w:rPr>
                  </w:rPrChange>
                </w:rPr>
              </w:r>
              <w:r w:rsidRPr="00982C37">
                <w:rPr>
                  <w:color w:val="0563C1"/>
                  <w:u w:val="single"/>
                  <w:rPrChange w:id="283" w:author="Amir S" w:date="2024-01-13T12:25:00Z">
                    <w:rPr>
                      <w:color w:val="0563C1"/>
                      <w:sz w:val="20"/>
                      <w:szCs w:val="20"/>
                      <w:u w:val="single"/>
                    </w:rPr>
                  </w:rPrChange>
                </w:rPr>
                <w:fldChar w:fldCharType="separate"/>
              </w:r>
              <w:r w:rsidRPr="00982C37">
                <w:rPr>
                  <w:rStyle w:val="Hyperlink"/>
                  <w:rPrChange w:id="284" w:author="Amir S" w:date="2024-01-13T12:25:00Z">
                    <w:rPr>
                      <w:rStyle w:val="Hyperlink"/>
                      <w:sz w:val="20"/>
                      <w:szCs w:val="20"/>
                    </w:rPr>
                  </w:rPrChange>
                </w:rPr>
                <w:t>sdamirsa@ymail.com</w:t>
              </w:r>
              <w:r w:rsidRPr="00982C37">
                <w:rPr>
                  <w:color w:val="0563C1"/>
                  <w:u w:val="single"/>
                  <w:rPrChange w:id="285" w:author="Amir S" w:date="2024-01-13T12:25:00Z">
                    <w:rPr>
                      <w:color w:val="0563C1"/>
                      <w:sz w:val="20"/>
                      <w:szCs w:val="20"/>
                      <w:u w:val="single"/>
                    </w:rPr>
                  </w:rPrChange>
                </w:rPr>
                <w:fldChar w:fldCharType="end"/>
              </w:r>
              <w:r w:rsidRPr="00982C37">
                <w:rPr>
                  <w:color w:val="0563C1"/>
                  <w:u w:val="single"/>
                  <w:rPrChange w:id="286" w:author="Amir S" w:date="2024-01-13T12:25:00Z">
                    <w:rPr>
                      <w:color w:val="0563C1"/>
                      <w:sz w:val="20"/>
                      <w:szCs w:val="20"/>
                      <w:u w:val="single"/>
                    </w:rPr>
                  </w:rPrChange>
                </w:rPr>
                <w:t>;</w:t>
              </w:r>
              <w:r w:rsidRPr="00982C37">
                <w:rPr>
                  <w:rPrChange w:id="287" w:author="Amir S" w:date="2024-01-13T12:25:00Z">
                    <w:rPr>
                      <w:sz w:val="20"/>
                      <w:szCs w:val="20"/>
                    </w:rPr>
                  </w:rPrChange>
                </w:rPr>
                <w:t xml:space="preserve"> </w:t>
              </w:r>
              <w:r w:rsidRPr="00982C37">
                <w:rPr>
                  <w:rPrChange w:id="288" w:author="Amir S" w:date="2024-01-13T12:25:00Z">
                    <w:rPr>
                      <w:sz w:val="20"/>
                      <w:szCs w:val="20"/>
                    </w:rPr>
                  </w:rPrChange>
                </w:rPr>
                <w:t>0000-0001-9295-9283</w:t>
              </w:r>
            </w:ins>
          </w:p>
        </w:tc>
        <w:tc>
          <w:tcPr>
            <w:tcW w:w="3198" w:type="dxa"/>
            <w:vAlign w:val="bottom"/>
            <w:tcPrChange w:id="289" w:author="Amir S" w:date="2024-01-13T12:26:00Z">
              <w:tcPr>
                <w:tcW w:w="1409" w:type="dxa"/>
                <w:vAlign w:val="bottom"/>
              </w:tcPr>
            </w:tcPrChange>
          </w:tcPr>
          <w:p w14:paraId="3FBADB5F" w14:textId="77777777" w:rsidR="00982C37" w:rsidRDefault="00982C37" w:rsidP="00982C37">
            <w:pPr>
              <w:pStyle w:val="ListParagraph"/>
              <w:rPr>
                <w:ins w:id="290" w:author="Amir S" w:date="2024-01-13T12:30:00Z"/>
              </w:rPr>
            </w:pPr>
            <w:ins w:id="291" w:author="Amir S" w:date="2024-01-13T12:30:00Z">
              <w:r>
                <w:t xml:space="preserve">(a) </w:t>
              </w:r>
              <w:r w:rsidRPr="00982C37">
                <w:t>Research Institute for Gastroenterology and Liver Diseases, Shahid Beheshti University of Medical Sciences, Tehran, Iran</w:t>
              </w:r>
            </w:ins>
          </w:p>
          <w:p w14:paraId="13D9722D" w14:textId="029336AE" w:rsidR="00982C37" w:rsidRPr="00982C37" w:rsidRDefault="00982C37" w:rsidP="00982C37">
            <w:pPr>
              <w:pStyle w:val="ListParagraph"/>
              <w:rPr>
                <w:ins w:id="292" w:author="Amir S" w:date="2024-01-13T12:23:00Z"/>
              </w:rPr>
              <w:pPrChange w:id="293" w:author="Amir S" w:date="2024-01-13T12:26:00Z">
                <w:pPr/>
              </w:pPrChange>
            </w:pPr>
            <w:ins w:id="294" w:author="Amir S" w:date="2024-01-13T12:30:00Z">
              <w:r>
                <w:t xml:space="preserve">(b) </w:t>
              </w:r>
              <w:r w:rsidRPr="00982C37">
                <w:t>Division of Data Driven and Digital Health (D3M), The Charles Bronfman Institute for Personalized Medicine, Icahn School of Medicine at Mount Sinai, New York, NY, USA</w:t>
              </w:r>
            </w:ins>
          </w:p>
        </w:tc>
        <w:tc>
          <w:tcPr>
            <w:tcW w:w="1571" w:type="dxa"/>
            <w:tcPrChange w:id="295" w:author="Amir S" w:date="2024-01-13T12:26:00Z">
              <w:tcPr>
                <w:tcW w:w="1506" w:type="dxa"/>
              </w:tcPr>
            </w:tcPrChange>
          </w:tcPr>
          <w:p w14:paraId="17FDD53C" w14:textId="350F81C1" w:rsidR="00982C37" w:rsidRPr="00982C37" w:rsidRDefault="00982C37" w:rsidP="00982C37">
            <w:pPr>
              <w:pStyle w:val="ListParagraph"/>
              <w:rPr>
                <w:ins w:id="296" w:author="Amir S" w:date="2024-01-13T12:23:00Z"/>
              </w:rPr>
              <w:pPrChange w:id="297" w:author="Amir S" w:date="2024-01-13T12:26:00Z">
                <w:pPr/>
              </w:pPrChange>
            </w:pPr>
            <w:ins w:id="298" w:author="Amir S" w:date="2024-01-13T12:24:00Z">
              <w:r w:rsidRPr="00982C37">
                <w:rPr>
                  <w:rPrChange w:id="299" w:author="Amir S" w:date="2024-01-13T12:25:00Z">
                    <w:rPr>
                      <w:sz w:val="20"/>
                      <w:szCs w:val="20"/>
                    </w:rPr>
                  </w:rPrChange>
                </w:rPr>
                <w:t xml:space="preserve">Conceptualization, Methodology, Data Curation, Editing the </w:t>
              </w:r>
            </w:ins>
            <w:ins w:id="300" w:author="Amir S" w:date="2024-01-13T12:25:00Z">
              <w:r w:rsidRPr="00982C37">
                <w:rPr>
                  <w:rPrChange w:id="301" w:author="Amir S" w:date="2024-01-13T12:25:00Z">
                    <w:rPr>
                      <w:sz w:val="20"/>
                      <w:szCs w:val="20"/>
                    </w:rPr>
                  </w:rPrChange>
                </w:rPr>
                <w:t>Original</w:t>
              </w:r>
            </w:ins>
            <w:ins w:id="302" w:author="Amir S" w:date="2024-01-13T12:24:00Z">
              <w:r w:rsidRPr="00982C37">
                <w:rPr>
                  <w:rPrChange w:id="303" w:author="Amir S" w:date="2024-01-13T12:25:00Z">
                    <w:rPr>
                      <w:sz w:val="20"/>
                      <w:szCs w:val="20"/>
                    </w:rPr>
                  </w:rPrChange>
                </w:rPr>
                <w:t xml:space="preserve"> Draft, Project Administration</w:t>
              </w:r>
            </w:ins>
          </w:p>
        </w:tc>
      </w:tr>
      <w:tr w:rsidR="00982C37" w:rsidRPr="00982C37" w14:paraId="3F37C473" w14:textId="77777777" w:rsidTr="00982C37">
        <w:trPr>
          <w:ins w:id="304" w:author="Amir S" w:date="2024-01-13T12:23:00Z"/>
          <w:trPrChange w:id="305" w:author="Amir S" w:date="2024-01-13T12:26:00Z">
            <w:trPr>
              <w:gridAfter w:val="0"/>
            </w:trPr>
          </w:trPrChange>
        </w:trPr>
        <w:tc>
          <w:tcPr>
            <w:tcW w:w="1386" w:type="dxa"/>
            <w:tcPrChange w:id="306" w:author="Amir S" w:date="2024-01-13T12:26:00Z">
              <w:tcPr>
                <w:tcW w:w="1248" w:type="dxa"/>
              </w:tcPr>
            </w:tcPrChange>
          </w:tcPr>
          <w:p w14:paraId="128CCCF5" w14:textId="27D07633" w:rsidR="00982C37" w:rsidRPr="00982C37" w:rsidRDefault="00982C37" w:rsidP="00982C37">
            <w:pPr>
              <w:pStyle w:val="ListParagraph"/>
              <w:rPr>
                <w:ins w:id="307" w:author="Amir S" w:date="2024-01-13T12:23:00Z"/>
              </w:rPr>
              <w:pPrChange w:id="308" w:author="Amir S" w:date="2024-01-13T12:26:00Z">
                <w:pPr/>
              </w:pPrChange>
            </w:pPr>
            <w:ins w:id="309" w:author="Amir S" w:date="2024-01-13T12:27:00Z">
              <w:r w:rsidRPr="00982C37">
                <w:t>Mohamad Amin Pourhoseingholi</w:t>
              </w:r>
            </w:ins>
          </w:p>
        </w:tc>
        <w:tc>
          <w:tcPr>
            <w:tcW w:w="1587" w:type="dxa"/>
            <w:tcPrChange w:id="310" w:author="Amir S" w:date="2024-01-13T12:26:00Z">
              <w:tcPr>
                <w:tcW w:w="1605" w:type="dxa"/>
                <w:gridSpan w:val="2"/>
              </w:tcPr>
            </w:tcPrChange>
          </w:tcPr>
          <w:p w14:paraId="3E9F825C" w14:textId="77777777" w:rsidR="00982C37" w:rsidRPr="00982C37" w:rsidRDefault="00982C37" w:rsidP="00982C37">
            <w:pPr>
              <w:pStyle w:val="ListParagraph"/>
              <w:rPr>
                <w:ins w:id="311" w:author="Amir S" w:date="2024-01-13T12:23:00Z"/>
              </w:rPr>
              <w:pPrChange w:id="312" w:author="Amir S" w:date="2024-01-13T12:26:00Z">
                <w:pPr/>
              </w:pPrChange>
            </w:pPr>
          </w:p>
        </w:tc>
        <w:tc>
          <w:tcPr>
            <w:tcW w:w="2422" w:type="dxa"/>
            <w:tcPrChange w:id="313" w:author="Amir S" w:date="2024-01-13T12:26:00Z">
              <w:tcPr>
                <w:tcW w:w="2628" w:type="dxa"/>
                <w:gridSpan w:val="3"/>
              </w:tcPr>
            </w:tcPrChange>
          </w:tcPr>
          <w:p w14:paraId="0858D579" w14:textId="77777777" w:rsidR="00982C37" w:rsidRPr="00982C37" w:rsidRDefault="00982C37" w:rsidP="00982C37">
            <w:pPr>
              <w:pStyle w:val="ListParagraph"/>
              <w:rPr>
                <w:ins w:id="314" w:author="Amir S" w:date="2024-01-13T12:23:00Z"/>
              </w:rPr>
              <w:pPrChange w:id="315" w:author="Amir S" w:date="2024-01-13T12:26:00Z">
                <w:pPr/>
              </w:pPrChange>
            </w:pPr>
          </w:p>
        </w:tc>
        <w:tc>
          <w:tcPr>
            <w:tcW w:w="3198" w:type="dxa"/>
            <w:tcPrChange w:id="316" w:author="Amir S" w:date="2024-01-13T12:26:00Z">
              <w:tcPr>
                <w:tcW w:w="1409" w:type="dxa"/>
              </w:tcPr>
            </w:tcPrChange>
          </w:tcPr>
          <w:p w14:paraId="53023276" w14:textId="77777777" w:rsidR="00982C37" w:rsidRPr="00982C37" w:rsidRDefault="00982C37" w:rsidP="00982C37">
            <w:pPr>
              <w:pStyle w:val="ListParagraph"/>
              <w:rPr>
                <w:ins w:id="317" w:author="Amir S" w:date="2024-01-13T12:23:00Z"/>
              </w:rPr>
              <w:pPrChange w:id="318" w:author="Amir S" w:date="2024-01-13T12:26:00Z">
                <w:pPr/>
              </w:pPrChange>
            </w:pPr>
          </w:p>
        </w:tc>
        <w:tc>
          <w:tcPr>
            <w:tcW w:w="1571" w:type="dxa"/>
            <w:tcPrChange w:id="319" w:author="Amir S" w:date="2024-01-13T12:26:00Z">
              <w:tcPr>
                <w:tcW w:w="1506" w:type="dxa"/>
              </w:tcPr>
            </w:tcPrChange>
          </w:tcPr>
          <w:p w14:paraId="1656B8DA" w14:textId="77777777" w:rsidR="00982C37" w:rsidRPr="00982C37" w:rsidRDefault="00982C37" w:rsidP="00982C37">
            <w:pPr>
              <w:pStyle w:val="ListParagraph"/>
              <w:rPr>
                <w:ins w:id="320" w:author="Amir S" w:date="2024-01-13T12:23:00Z"/>
              </w:rPr>
              <w:pPrChange w:id="321" w:author="Amir S" w:date="2024-01-13T12:26:00Z">
                <w:pPr/>
              </w:pPrChange>
            </w:pPr>
          </w:p>
        </w:tc>
      </w:tr>
    </w:tbl>
    <w:p w14:paraId="170E6DE1" w14:textId="77777777" w:rsidR="00D107E2" w:rsidRDefault="00D107E2" w:rsidP="00D107E2">
      <w:pPr>
        <w:rPr>
          <w:ins w:id="322" w:author="Amir S" w:date="2024-01-13T12:17:00Z"/>
        </w:rPr>
      </w:pPr>
    </w:p>
    <w:p w14:paraId="1D182756" w14:textId="77777777" w:rsidR="00D107E2" w:rsidRDefault="00D107E2" w:rsidP="00D107E2">
      <w:pPr>
        <w:rPr>
          <w:ins w:id="323" w:author="Amir S" w:date="2024-01-13T12:17:00Z"/>
        </w:rPr>
      </w:pPr>
    </w:p>
    <w:p w14:paraId="12693CC1" w14:textId="264E18BF" w:rsidR="0061390E" w:rsidRPr="0061390E" w:rsidRDefault="0061390E" w:rsidP="00D107E2">
      <w:r w:rsidRPr="0061390E">
        <w:t>Introduction</w:t>
      </w:r>
    </w:p>
    <w:p w14:paraId="5CF62507" w14:textId="46A271C3" w:rsidR="00B65B78" w:rsidRDefault="00B65B78" w:rsidP="00D107E2">
      <w:pPr>
        <w:rPr>
          <w:ins w:id="324" w:author="Amir S" w:date="2024-01-13T11:59:00Z"/>
        </w:rPr>
      </w:pPr>
      <w:ins w:id="325" w:author="Amir S" w:date="2024-01-13T11:58:00Z">
        <w:r w:rsidRPr="00D107E2">
          <w:t>Recent advancements in large language models (LLMs) have led to a surge in their practical applications, notabl</w:t>
        </w:r>
        <w:r w:rsidRPr="00B65B78">
          <w:t xml:space="preserve">y in the medical field. These models, capable of rapidly assimilating specialized knowledge across various medical domains, offer versatility in language and context </w:t>
        </w:r>
        <w:r w:rsidRPr="00B65B78">
          <w:lastRenderedPageBreak/>
          <w:t xml:space="preserve">adaptation, thereby broadening global access to medical expertise </w:t>
        </w:r>
      </w:ins>
      <w:del w:id="326" w:author="Amir S" w:date="2024-01-13T11:57:00Z">
        <w:r w:rsidR="0061390E" w:rsidRPr="0061390E" w:rsidDel="00B65B78">
          <w:delText xml:space="preserve">The latest advancements in large language models (LLMs) have yielded numerous practical applications, including promising applications in the medical field. LLMs can rapidly acquire specialized knowledge in different medical domains. They are versatile and can be tailored for various languages and specific contexts, ultimately enhancing global access to medical expertise and information </w:delText>
        </w:r>
      </w:del>
      <w:r w:rsidR="0061390E" w:rsidRPr="0061390E">
        <w:t>(</w:t>
      </w:r>
      <w:hyperlink r:id="rId6" w:history="1">
        <w:r w:rsidR="0061390E" w:rsidRPr="0061390E">
          <w:rPr>
            <w:color w:val="1155CC"/>
            <w:u w:val="single"/>
          </w:rPr>
          <w:t>ref</w:t>
        </w:r>
      </w:hyperlink>
      <w:r w:rsidR="0061390E" w:rsidRPr="0061390E">
        <w:t xml:space="preserve">). </w:t>
      </w:r>
      <w:ins w:id="327" w:author="Amir S" w:date="2024-01-13T11:59:00Z">
        <w:r w:rsidRPr="00B65B78">
          <w:t>LLMs, having undergone extensive training on vast datasets, excel in numerous natural language processing tasks, including language generation, machine translation, and question-answering</w:t>
        </w:r>
      </w:ins>
      <w:del w:id="328" w:author="Amir S" w:date="2024-01-13T11:59:00Z">
        <w:r w:rsidR="0061390E" w:rsidRPr="0061390E" w:rsidDel="00B65B78">
          <w:delText>These models have undergone extensive training on large amounts of data and have demonstrated outstanding performance in various natural language processing tasks such as language generation, machine translation, and question-answering</w:delText>
        </w:r>
      </w:del>
      <w:r w:rsidR="0061390E" w:rsidRPr="0061390E">
        <w:t xml:space="preserve"> (</w:t>
      </w:r>
      <w:commentRangeStart w:id="329"/>
      <w:r w:rsidR="00000000">
        <w:fldChar w:fldCharType="begin"/>
      </w:r>
      <w:r w:rsidR="00000000">
        <w:instrText>HYPERLINK "https://arxiv.org/abs/1912.02164"</w:instrText>
      </w:r>
      <w:r w:rsidR="00000000">
        <w:fldChar w:fldCharType="separate"/>
      </w:r>
      <w:r w:rsidR="0061390E" w:rsidRPr="0061390E">
        <w:rPr>
          <w:color w:val="1155CC"/>
          <w:u w:val="single"/>
        </w:rPr>
        <w:t>2</w:t>
      </w:r>
      <w:r w:rsidR="00000000">
        <w:rPr>
          <w:color w:val="1155CC"/>
          <w:u w:val="single"/>
        </w:rPr>
        <w:fldChar w:fldCharType="end"/>
      </w:r>
      <w:r w:rsidR="0061390E" w:rsidRPr="0061390E">
        <w:t xml:space="preserve">, </w:t>
      </w:r>
      <w:hyperlink r:id="rId7" w:history="1">
        <w:r w:rsidR="0061390E" w:rsidRPr="0061390E">
          <w:rPr>
            <w:color w:val="1155CC"/>
            <w:u w:val="single"/>
          </w:rPr>
          <w:t>3</w:t>
        </w:r>
      </w:hyperlink>
      <w:r w:rsidR="0061390E" w:rsidRPr="0061390E">
        <w:t xml:space="preserve">, </w:t>
      </w:r>
      <w:hyperlink r:id="rId8" w:history="1">
        <w:r w:rsidR="0061390E" w:rsidRPr="0061390E">
          <w:rPr>
            <w:color w:val="1155CC"/>
            <w:u w:val="single"/>
          </w:rPr>
          <w:t>4</w:t>
        </w:r>
      </w:hyperlink>
      <w:commentRangeEnd w:id="329"/>
      <w:r w:rsidR="00AD5D66">
        <w:rPr>
          <w:rStyle w:val="CommentReference"/>
        </w:rPr>
        <w:commentReference w:id="329"/>
      </w:r>
      <w:r w:rsidR="0061390E" w:rsidRPr="0061390E">
        <w:t>).</w:t>
      </w:r>
      <w:ins w:id="330" w:author="Amir S" w:date="2024-01-13T12:02:00Z">
        <w:r w:rsidR="00AD5D66">
          <w:t xml:space="preserve"> </w:t>
        </w:r>
      </w:ins>
      <w:ins w:id="331" w:author="Amir S" w:date="2024-01-13T12:05:00Z">
        <w:r w:rsidR="00AD5D66" w:rsidRPr="00AD5D66">
          <w:t>While their primary training focuses on predicting subsequent words, LLMs can function akin to an evidence-based knowledge assistant for practitioners, offering valuable insights and support</w:t>
        </w:r>
        <w:r w:rsidR="00AD5D66">
          <w:t xml:space="preserve"> </w:t>
        </w:r>
      </w:ins>
      <w:ins w:id="332" w:author="Amir S" w:date="2024-01-13T12:06:00Z">
        <w:r w:rsidR="00AD5D66">
          <w:t>(ref</w:t>
        </w:r>
        <w:r w:rsidR="00AD5D66">
          <w:rPr>
            <w:rStyle w:val="CommentReference"/>
          </w:rPr>
          <w:commentReference w:id="333"/>
        </w:r>
        <w:r w:rsidR="00AD5D66">
          <w:t>)</w:t>
        </w:r>
      </w:ins>
      <w:ins w:id="334" w:author="Amir S" w:date="2024-01-13T12:05:00Z">
        <w:r w:rsidR="00AD5D66" w:rsidRPr="00AD5D66">
          <w:t>.</w:t>
        </w:r>
      </w:ins>
      <w:commentRangeStart w:id="333"/>
      <w:commentRangeEnd w:id="333"/>
      <w:del w:id="335" w:author="Amir S" w:date="2024-01-13T12:02:00Z">
        <w:r w:rsidR="0061390E" w:rsidRPr="0061390E" w:rsidDel="00AD5D66">
          <w:delText xml:space="preserve"> </w:delText>
        </w:r>
      </w:del>
    </w:p>
    <w:p w14:paraId="02C9147E" w14:textId="77777777" w:rsidR="00B65B78" w:rsidRDefault="00B65B78" w:rsidP="00D107E2">
      <w:pPr>
        <w:rPr>
          <w:ins w:id="336" w:author="Amir S" w:date="2024-01-13T11:59:00Z"/>
        </w:rPr>
      </w:pPr>
    </w:p>
    <w:p w14:paraId="4F92B9C1" w14:textId="041BD92E" w:rsidR="00E84D9E" w:rsidRDefault="0061390E" w:rsidP="00D107E2">
      <w:pPr>
        <w:rPr>
          <w:ins w:id="337" w:author="Amir S" w:date="2024-01-13T11:59:00Z"/>
        </w:rPr>
      </w:pPr>
      <w:del w:id="338" w:author="Amir S" w:date="2024-01-13T11:59:00Z">
        <w:r w:rsidRPr="0061390E" w:rsidDel="00B65B78">
          <w:delText>These models utilize unstructured data like text as input and output and have been pre-trained to be applied to new datasets. LLMs can be applied to datasets by using a variety of techniques such as instruction tuning.</w:delText>
        </w:r>
      </w:del>
      <w:ins w:id="339" w:author="Amir S" w:date="2024-01-13T11:59:00Z">
        <w:r w:rsidR="00B65B78" w:rsidRPr="00B65B78">
          <w:t>In the realm of medical and clinical practice, machine learning models are increasingly used for predicting patient outcomes, prognoses, and mortality rates. These models typically include supervised (e.g., classification models) and unsupervised learning (e.g., clustering algorithms) methods, primarily utilizing structured data</w:t>
        </w:r>
        <w:r w:rsidR="00B65B78" w:rsidRPr="00B65B78">
          <w:t xml:space="preserve"> </w:t>
        </w:r>
      </w:ins>
      <w:ins w:id="340" w:author="Amir S" w:date="2024-01-13T11:46:00Z">
        <w:r w:rsidR="00E84D9E" w:rsidRPr="0061390E">
          <w:t>(</w:t>
        </w:r>
        <w:r w:rsidR="00E84D9E">
          <w:fldChar w:fldCharType="begin"/>
        </w:r>
        <w:r w:rsidR="00E84D9E">
          <w:instrText>HYPERLINK "https://pubmed.ncbi.nlm.nih.gov/33121479/"</w:instrText>
        </w:r>
        <w:r w:rsidR="00E84D9E">
          <w:fldChar w:fldCharType="separate"/>
        </w:r>
        <w:r w:rsidR="00E84D9E" w:rsidRPr="0061390E">
          <w:rPr>
            <w:color w:val="1155CC"/>
            <w:u w:val="single"/>
          </w:rPr>
          <w:t>5</w:t>
        </w:r>
        <w:r w:rsidR="00E84D9E">
          <w:rPr>
            <w:color w:val="1155CC"/>
            <w:u w:val="single"/>
          </w:rPr>
          <w:fldChar w:fldCharType="end"/>
        </w:r>
        <w:r w:rsidR="00E84D9E" w:rsidRPr="0061390E">
          <w:t>). </w:t>
        </w:r>
      </w:ins>
      <w:ins w:id="341" w:author="Amir S" w:date="2024-01-13T11:59:00Z">
        <w:r w:rsidR="00B65B78" w:rsidRPr="00B65B78">
          <w:t>Clinical datasets often contain a mix of structured and unstructured data, with clinical notes being a prime example of the latter.</w:t>
        </w:r>
      </w:ins>
    </w:p>
    <w:p w14:paraId="017C6A86" w14:textId="77777777" w:rsidR="00B65B78" w:rsidRDefault="00B65B78" w:rsidP="00D107E2">
      <w:pPr>
        <w:rPr>
          <w:ins w:id="342" w:author="Amir S" w:date="2024-01-13T11:47:00Z"/>
        </w:rPr>
      </w:pPr>
    </w:p>
    <w:p w14:paraId="3BE0B271" w14:textId="7BB325E1" w:rsidR="00E84D9E" w:rsidRDefault="00E84D9E" w:rsidP="00D107E2">
      <w:pPr>
        <w:rPr>
          <w:ins w:id="343" w:author="Amir S" w:date="2024-01-13T11:47:00Z"/>
        </w:rPr>
      </w:pPr>
      <w:ins w:id="344" w:author="Amir S" w:date="2024-01-13T11:48:00Z">
        <w:r w:rsidRPr="00E84D9E">
          <w:t>In the domain of patient information management, traditional machine learning paradigms often adopt a bifurcated procedural approach. The initial phase involves the transformation of textual information, inherently unstructured, into a structured tabular format. The subsequent phase entails the utilization of these structured datasets for the training of various machine learning models</w:t>
        </w:r>
      </w:ins>
      <w:ins w:id="345" w:author="Amir S" w:date="2024-01-13T12:06:00Z">
        <w:r w:rsidR="00AD5D66">
          <w:t xml:space="preserve"> (ref</w:t>
        </w:r>
        <w:r w:rsidR="00AD5D66">
          <w:rPr>
            <w:rStyle w:val="CommentReference"/>
          </w:rPr>
          <w:commentReference w:id="346"/>
        </w:r>
        <w:r w:rsidR="00AD5D66">
          <w:t>)</w:t>
        </w:r>
      </w:ins>
      <w:ins w:id="347" w:author="Amir S" w:date="2024-01-13T11:48:00Z">
        <w:r w:rsidRPr="00E84D9E">
          <w:t>. However, this dual-phase process is frequently associated with potential pitfalls, including the loss of critical information and the introduction of complexities in model deployment, thereby posing significant challenges in the practical application of these technologies in clinical settings</w:t>
        </w:r>
      </w:ins>
      <w:ins w:id="348" w:author="Amir S" w:date="2024-01-13T12:09:00Z">
        <w:r w:rsidR="00AD5D66">
          <w:t xml:space="preserve"> (</w:t>
        </w:r>
        <w:r w:rsidR="00AD5D66">
          <w:t>ref</w:t>
        </w:r>
        <w:r w:rsidR="00AD5D66">
          <w:rPr>
            <w:rStyle w:val="CommentReference"/>
          </w:rPr>
          <w:commentReference w:id="349"/>
        </w:r>
        <w:r w:rsidR="00AD5D66">
          <w:t>)</w:t>
        </w:r>
      </w:ins>
      <w:ins w:id="350" w:author="Amir S" w:date="2024-01-13T11:48:00Z">
        <w:r w:rsidRPr="00E84D9E">
          <w:t>.</w:t>
        </w:r>
      </w:ins>
    </w:p>
    <w:p w14:paraId="240BD20E" w14:textId="2C361DB3" w:rsidR="00E84D9E" w:rsidDel="00E84D9E" w:rsidRDefault="00E84D9E" w:rsidP="00D107E2">
      <w:pPr>
        <w:rPr>
          <w:del w:id="351" w:author="Amir S" w:date="2024-01-13T11:49:00Z"/>
        </w:rPr>
        <w:pPrChange w:id="352" w:author="Amir S" w:date="2024-01-13T12:18:00Z">
          <w:pPr>
            <w:spacing w:line="240" w:lineRule="auto"/>
          </w:pPr>
        </w:pPrChange>
      </w:pPr>
      <w:commentRangeStart w:id="346"/>
      <w:commentRangeStart w:id="349"/>
      <w:commentRangeEnd w:id="346"/>
      <w:commentRangeEnd w:id="349"/>
    </w:p>
    <w:p w14:paraId="6B239E22" w14:textId="77777777" w:rsidR="00E84D9E" w:rsidRPr="0061390E" w:rsidRDefault="00E84D9E" w:rsidP="00D107E2">
      <w:pPr>
        <w:rPr>
          <w:ins w:id="353" w:author="Amir S" w:date="2024-01-13T11:49:00Z"/>
        </w:rPr>
      </w:pPr>
    </w:p>
    <w:p w14:paraId="12B6BB49" w14:textId="7E87F935" w:rsidR="0061390E" w:rsidRPr="0061390E" w:rsidDel="00E84D9E" w:rsidRDefault="00E84D9E" w:rsidP="00D107E2">
      <w:pPr>
        <w:rPr>
          <w:del w:id="354" w:author="Amir S" w:date="2024-01-13T11:48:00Z"/>
        </w:rPr>
        <w:pPrChange w:id="355" w:author="Amir S" w:date="2024-01-13T12:18:00Z">
          <w:pPr>
            <w:spacing w:line="240" w:lineRule="auto"/>
          </w:pPr>
        </w:pPrChange>
      </w:pPr>
      <w:ins w:id="356" w:author="Amir S" w:date="2024-01-13T11:48:00Z">
        <w:r>
          <w:t>The power of LLMs on</w:t>
        </w:r>
      </w:ins>
      <w:ins w:id="357" w:author="Amir S" w:date="2024-01-13T11:49:00Z">
        <w:r>
          <w:t xml:space="preserve"> using </w:t>
        </w:r>
        <w:proofErr w:type="spellStart"/>
        <w:r>
          <w:t>clincal</w:t>
        </w:r>
        <w:proofErr w:type="spellEnd"/>
        <w:r>
          <w:t xml:space="preserve"> text, such as discharge summaries and ward notes are </w:t>
        </w:r>
      </w:ins>
      <w:ins w:id="358" w:author="Amir S" w:date="2024-01-13T12:11:00Z">
        <w:r w:rsidR="00D107E2">
          <w:t>previously</w:t>
        </w:r>
      </w:ins>
      <w:ins w:id="359" w:author="Amir S" w:date="2024-01-13T11:49:00Z">
        <w:r>
          <w:t xml:space="preserve"> showed in detail</w:t>
        </w:r>
      </w:ins>
      <w:ins w:id="360" w:author="Amir S" w:date="2024-01-13T12:09:00Z">
        <w:r w:rsidR="00AD5D66">
          <w:t xml:space="preserve"> (ref</w:t>
        </w:r>
      </w:ins>
      <w:ins w:id="361" w:author="Amir S" w:date="2024-01-13T12:11:00Z">
        <w:r w:rsidR="00D107E2">
          <w:rPr>
            <w:rStyle w:val="CommentReference"/>
          </w:rPr>
          <w:commentReference w:id="362"/>
        </w:r>
      </w:ins>
      <w:ins w:id="363" w:author="Amir S" w:date="2024-01-13T12:09:00Z">
        <w:r w:rsidR="00AD5D66">
          <w:t>)</w:t>
        </w:r>
      </w:ins>
      <w:ins w:id="364" w:author="Amir S" w:date="2024-01-13T11:49:00Z">
        <w:r>
          <w:t>. However,</w:t>
        </w:r>
      </w:ins>
      <w:ins w:id="365" w:author="Amir S" w:date="2024-01-13T11:48:00Z">
        <w:r>
          <w:t xml:space="preserve"> </w:t>
        </w:r>
      </w:ins>
      <w:commentRangeStart w:id="362"/>
      <w:commentRangeEnd w:id="362"/>
      <w:del w:id="366" w:author="Amir S" w:date="2024-01-13T11:48:00Z">
        <w:r w:rsidR="0061390E" w:rsidRPr="0061390E" w:rsidDel="00E84D9E">
          <w:delText>In medical and clinical settings, machine learning models are commonly employed to predict patient conditions, prognoses, and mortality rates. These models frequently include supervised</w:delText>
        </w:r>
        <w:r w:rsidDel="00E84D9E">
          <w:delText xml:space="preserve">  </w:delText>
        </w:r>
        <w:r w:rsidR="0061390E" w:rsidRPr="0061390E" w:rsidDel="00E84D9E">
          <w:delText>(like classification models), unsupervised</w:delText>
        </w:r>
        <w:r w:rsidDel="00E84D9E">
          <w:delText xml:space="preserve"> </w:delText>
        </w:r>
        <w:r w:rsidR="0061390E" w:rsidRPr="0061390E" w:rsidDel="00E84D9E">
          <w:delText xml:space="preserve">(like clustering), and deep learning models that rely on </w:delText>
        </w:r>
      </w:del>
      <w:del w:id="367" w:author="Amir S" w:date="2024-01-13T11:40:00Z">
        <w:r w:rsidR="0061390E" w:rsidRPr="0061390E" w:rsidDel="00E84D9E">
          <w:delText xml:space="preserve">tabular </w:delText>
        </w:r>
      </w:del>
      <w:del w:id="368" w:author="Amir S" w:date="2024-01-13T11:48:00Z">
        <w:r w:rsidR="0061390E" w:rsidRPr="0061390E" w:rsidDel="00E84D9E">
          <w:delText xml:space="preserve">data </w:delText>
        </w:r>
      </w:del>
      <w:del w:id="369" w:author="Amir S" w:date="2024-01-13T11:46:00Z">
        <w:r w:rsidR="0061390E" w:rsidRPr="0061390E" w:rsidDel="00E84D9E">
          <w:delText>(</w:delText>
        </w:r>
        <w:r w:rsidR="00000000" w:rsidDel="00E84D9E">
          <w:fldChar w:fldCharType="begin"/>
        </w:r>
        <w:r w:rsidR="00000000" w:rsidDel="00E84D9E">
          <w:delInstrText>HYPERLINK "https://pubmed.ncbi.nlm.nih.gov/33121479/"</w:delInstrText>
        </w:r>
        <w:r w:rsidR="00000000" w:rsidDel="00E84D9E">
          <w:fldChar w:fldCharType="separate"/>
        </w:r>
        <w:r w:rsidR="0061390E" w:rsidRPr="0061390E" w:rsidDel="00E84D9E">
          <w:rPr>
            <w:color w:val="1155CC"/>
            <w:u w:val="single"/>
          </w:rPr>
          <w:delText>5</w:delText>
        </w:r>
        <w:r w:rsidR="00000000" w:rsidDel="00E84D9E">
          <w:rPr>
            <w:color w:val="1155CC"/>
            <w:u w:val="single"/>
          </w:rPr>
          <w:fldChar w:fldCharType="end"/>
        </w:r>
        <w:r w:rsidR="0061390E" w:rsidRPr="0061390E" w:rsidDel="00E84D9E">
          <w:delText xml:space="preserve">).  </w:delText>
        </w:r>
      </w:del>
      <w:del w:id="370" w:author="Amir S" w:date="2024-01-13T11:40:00Z">
        <w:r w:rsidR="0061390E" w:rsidRPr="0061390E" w:rsidDel="00E84D9E">
          <w:delText xml:space="preserve">Hospital </w:delText>
        </w:r>
      </w:del>
      <w:del w:id="371" w:author="Amir S" w:date="2024-01-13T11:41:00Z">
        <w:r w:rsidR="0061390E" w:rsidRPr="0061390E" w:rsidDel="00E84D9E">
          <w:delText xml:space="preserve">datasets </w:delText>
        </w:r>
      </w:del>
      <w:del w:id="372" w:author="Amir S" w:date="2024-01-13T11:48:00Z">
        <w:r w:rsidR="0061390E" w:rsidRPr="0061390E" w:rsidDel="00E84D9E">
          <w:delText xml:space="preserve">typically </w:delText>
        </w:r>
      </w:del>
      <w:del w:id="373" w:author="Amir S" w:date="2024-01-13T11:41:00Z">
        <w:r w:rsidR="0061390E" w:rsidRPr="0061390E" w:rsidDel="00E84D9E">
          <w:delText>come in the form of</w:delText>
        </w:r>
      </w:del>
      <w:del w:id="374" w:author="Amir S" w:date="2024-01-13T11:48:00Z">
        <w:r w:rsidR="0061390E" w:rsidRPr="0061390E" w:rsidDel="00E84D9E">
          <w:delText xml:space="preserve"> both </w:delText>
        </w:r>
      </w:del>
      <w:del w:id="375" w:author="Amir S" w:date="2024-01-13T11:41:00Z">
        <w:r w:rsidR="0061390E" w:rsidRPr="0061390E" w:rsidDel="00E84D9E">
          <w:delText xml:space="preserve">text </w:delText>
        </w:r>
      </w:del>
      <w:del w:id="376" w:author="Amir S" w:date="2024-01-13T11:48:00Z">
        <w:r w:rsidR="0061390E" w:rsidRPr="0061390E" w:rsidDel="00E84D9E">
          <w:delText xml:space="preserve">and </w:delText>
        </w:r>
      </w:del>
      <w:del w:id="377" w:author="Amir S" w:date="2024-01-13T11:41:00Z">
        <w:r w:rsidR="0061390E" w:rsidRPr="0061390E" w:rsidDel="00E84D9E">
          <w:delText>tabular formats</w:delText>
        </w:r>
      </w:del>
      <w:del w:id="378" w:author="Amir S" w:date="2024-01-13T11:48:00Z">
        <w:r w:rsidR="0061390E" w:rsidRPr="0061390E" w:rsidDel="00E84D9E">
          <w:delText xml:space="preserve">. Classic machine learning models in the realm of patient information management have adopted a two-step process. Initially, they transform textual information into structured tables. Subsequently, these tables are utilized to train models. However, </w:delText>
        </w:r>
      </w:del>
      <w:del w:id="379" w:author="Amir S" w:date="2024-01-13T11:42:00Z">
        <w:r w:rsidR="0061390E" w:rsidRPr="0061390E" w:rsidDel="00E84D9E">
          <w:delText xml:space="preserve">they often struggle to accurately analyze unstructured information, such as clinical notes </w:delText>
        </w:r>
      </w:del>
      <w:del w:id="380" w:author="Amir S" w:date="2024-01-13T11:48:00Z">
        <w:r w:rsidR="0061390E" w:rsidRPr="0061390E" w:rsidDel="00E84D9E">
          <w:delText>(</w:delText>
        </w:r>
        <w:r w:rsidR="00000000" w:rsidDel="00E84D9E">
          <w:fldChar w:fldCharType="begin"/>
        </w:r>
        <w:r w:rsidR="00000000" w:rsidDel="00E84D9E">
          <w:delInstrText>HYPERLINK "https://pubmed.ncbi.nlm.nih.gov/33121479/"</w:delInstrText>
        </w:r>
        <w:r w:rsidR="00000000" w:rsidDel="00E84D9E">
          <w:fldChar w:fldCharType="separate"/>
        </w:r>
        <w:r w:rsidR="0061390E" w:rsidRPr="0061390E" w:rsidDel="00E84D9E">
          <w:rPr>
            <w:color w:val="1155CC"/>
            <w:u w:val="single"/>
          </w:rPr>
          <w:delText>5</w:delText>
        </w:r>
        <w:r w:rsidR="00000000" w:rsidDel="00E84D9E">
          <w:rPr>
            <w:color w:val="1155CC"/>
            <w:u w:val="single"/>
          </w:rPr>
          <w:fldChar w:fldCharType="end"/>
        </w:r>
        <w:r w:rsidR="0061390E" w:rsidRPr="0061390E" w:rsidDel="00E84D9E">
          <w:delText>).</w:delText>
        </w:r>
      </w:del>
    </w:p>
    <w:p w14:paraId="073BA6A1" w14:textId="25699AB5" w:rsidR="0061390E" w:rsidRDefault="00E84D9E" w:rsidP="00D107E2">
      <w:pPr>
        <w:rPr>
          <w:ins w:id="381" w:author="Amir S" w:date="2024-01-13T11:51:00Z"/>
        </w:rPr>
      </w:pPr>
      <w:ins w:id="382" w:author="Amir S" w:date="2024-01-13T11:50:00Z">
        <w:r>
          <w:t xml:space="preserve">the LLM </w:t>
        </w:r>
      </w:ins>
      <w:del w:id="383" w:author="Amir S" w:date="2024-01-13T11:50:00Z">
        <w:r w:rsidR="0061390E" w:rsidRPr="0061390E" w:rsidDel="00E84D9E">
          <w:delText xml:space="preserve">Insufficient research has been conducted so far to assess the </w:delText>
        </w:r>
      </w:del>
      <w:r w:rsidR="0061390E" w:rsidRPr="0061390E">
        <w:t xml:space="preserve">performance </w:t>
      </w:r>
      <w:del w:id="384" w:author="Amir S" w:date="2024-01-13T11:50:00Z">
        <w:r w:rsidR="0061390E" w:rsidRPr="0061390E" w:rsidDel="00E84D9E">
          <w:delText xml:space="preserve">of LLMs </w:delText>
        </w:r>
      </w:del>
      <w:r w:rsidR="0061390E" w:rsidRPr="0061390E">
        <w:t>in handling structured data and to determine whether they outperform classic machine learning models</w:t>
      </w:r>
      <w:ins w:id="385" w:author="Amir S" w:date="2024-01-13T11:50:00Z">
        <w:r>
          <w:t xml:space="preserve"> is an ar</w:t>
        </w:r>
        <w:r w:rsidR="00B65B78">
          <w:t>ea for study</w:t>
        </w:r>
      </w:ins>
      <w:r w:rsidR="0061390E" w:rsidRPr="0061390E">
        <w:t xml:space="preserve">. This </w:t>
      </w:r>
      <w:r w:rsidR="0061390E" w:rsidRPr="0061390E">
        <w:lastRenderedPageBreak/>
        <w:t>is important since much of the previous medical data is stored in a structured format. Although these structured data originate from unstructured sources, such as clinical notes, the predictive power of LLMs on tabular data is an unanswered debate (</w:t>
      </w:r>
      <w:hyperlink r:id="rId13" w:history="1">
        <w:r w:rsidR="0061390E" w:rsidRPr="0061390E">
          <w:rPr>
            <w:color w:val="1155CC"/>
            <w:u w:val="single"/>
          </w:rPr>
          <w:t>ref</w:t>
        </w:r>
      </w:hyperlink>
      <w:r w:rsidR="0061390E" w:rsidRPr="0061390E">
        <w:t>). </w:t>
      </w:r>
    </w:p>
    <w:p w14:paraId="1ECBB67D" w14:textId="77777777" w:rsidR="00B65B78" w:rsidRPr="0061390E" w:rsidRDefault="00B65B78" w:rsidP="00D107E2"/>
    <w:p w14:paraId="1674306E" w14:textId="77777777" w:rsidR="0061390E" w:rsidRPr="0061390E" w:rsidRDefault="0061390E" w:rsidP="00D107E2">
      <w:r w:rsidRPr="0061390E">
        <w:t>This study seeks to address this knowledge gap by conducting a rigorous experiment on LLMs' predictive capabilities in the context of clinical outcomes. Specifically, we intend to evaluate their effectiveness in utilizing tabular structured data, which has been manually extracted from clinical notes recorded by healthcare professionals. Our second experiment is focused on evaluating the effect of missing values, and the use of LLMs as imputer. This pilot study can guide the future use of LLMs on mixed or structured-only datasets.</w:t>
      </w:r>
    </w:p>
    <w:p w14:paraId="545B7D2F" w14:textId="356883C7" w:rsidR="0061390E" w:rsidRPr="000C02E6" w:rsidRDefault="0061390E" w:rsidP="00D107E2"/>
    <w:p w14:paraId="05944815" w14:textId="45B2EB77" w:rsidR="0061390E" w:rsidRDefault="0061390E" w:rsidP="00507C9E">
      <w:pPr>
        <w:pStyle w:val="Heading1"/>
        <w:rPr>
          <w:ins w:id="386" w:author="Amir S" w:date="2024-01-13T12:11:00Z"/>
        </w:rPr>
        <w:pPrChange w:id="387" w:author="Amir S" w:date="2024-01-13T12:53:00Z">
          <w:pPr/>
        </w:pPrChange>
      </w:pPr>
      <w:r w:rsidRPr="000C02E6">
        <w:t>Method</w:t>
      </w:r>
    </w:p>
    <w:p w14:paraId="1DB90579" w14:textId="77777777" w:rsidR="00D107E2" w:rsidRDefault="00D107E2" w:rsidP="00D107E2">
      <w:pPr>
        <w:rPr>
          <w:ins w:id="388" w:author="Amir S" w:date="2024-01-13T12:12:00Z"/>
        </w:rPr>
      </w:pPr>
    </w:p>
    <w:p w14:paraId="45B02A10" w14:textId="68220950" w:rsidR="00D107E2" w:rsidRPr="00507C9E" w:rsidRDefault="00D107E2" w:rsidP="00507C9E">
      <w:pPr>
        <w:pStyle w:val="Heading2"/>
        <w:rPr>
          <w:ins w:id="389" w:author="Amir S" w:date="2024-01-13T12:13:00Z"/>
        </w:rPr>
        <w:pPrChange w:id="390" w:author="Amir S" w:date="2024-01-13T12:54:00Z">
          <w:pPr/>
        </w:pPrChange>
      </w:pPr>
      <w:ins w:id="391" w:author="Amir S" w:date="2024-01-13T12:12:00Z">
        <w:r w:rsidRPr="00507C9E">
          <w:t>Ethical Consideration</w:t>
        </w:r>
      </w:ins>
    </w:p>
    <w:p w14:paraId="7953B737" w14:textId="77777777" w:rsidR="00D107E2" w:rsidRDefault="00D107E2" w:rsidP="00D107E2">
      <w:pPr>
        <w:rPr>
          <w:ins w:id="392" w:author="Amir S" w:date="2024-01-13T12:12:00Z"/>
        </w:rPr>
      </w:pPr>
    </w:p>
    <w:p w14:paraId="3A9CD0A6" w14:textId="77777777" w:rsidR="00D107E2" w:rsidRDefault="00D107E2" w:rsidP="00D107E2">
      <w:pPr>
        <w:rPr>
          <w:ins w:id="393" w:author="Amir S" w:date="2024-01-13T12:11:00Z"/>
        </w:rPr>
      </w:pPr>
    </w:p>
    <w:p w14:paraId="3B1DED72" w14:textId="2621CFF1" w:rsidR="00D107E2" w:rsidRDefault="00D107E2" w:rsidP="00507C9E">
      <w:pPr>
        <w:pStyle w:val="Heading2"/>
        <w:rPr>
          <w:ins w:id="394" w:author="Amir S" w:date="2024-01-13T12:11:00Z"/>
        </w:rPr>
        <w:pPrChange w:id="395" w:author="Amir S" w:date="2024-01-13T12:54:00Z">
          <w:pPr/>
        </w:pPrChange>
      </w:pPr>
      <w:ins w:id="396" w:author="Amir S" w:date="2024-01-13T12:11:00Z">
        <w:r>
          <w:t>Dataset</w:t>
        </w:r>
      </w:ins>
    </w:p>
    <w:p w14:paraId="6F41DA42" w14:textId="77777777" w:rsidR="00D107E2" w:rsidRDefault="00D107E2" w:rsidP="00D107E2">
      <w:pPr>
        <w:rPr>
          <w:ins w:id="397" w:author="Amir S" w:date="2024-01-13T12:11:00Z"/>
        </w:rPr>
      </w:pPr>
    </w:p>
    <w:p w14:paraId="528BBE83" w14:textId="2C87463E" w:rsidR="00D107E2" w:rsidRDefault="00D107E2" w:rsidP="00D107E2">
      <w:pPr>
        <w:rPr>
          <w:ins w:id="398" w:author="Amir S" w:date="2024-01-13T12:14:00Z"/>
        </w:rPr>
      </w:pPr>
      <w:ins w:id="399" w:author="Amir S" w:date="2024-01-13T12:13:00Z">
        <w:r w:rsidRPr="00D107E2">
          <w:rPr>
            <w:rPrChange w:id="400" w:author="Amir S" w:date="2024-01-13T12:14:00Z">
              <w:rPr>
                <w:b/>
                <w:bCs/>
              </w:rPr>
            </w:rPrChange>
          </w:rPr>
          <w:t>In this study we tested our experiments on the previously col</w:t>
        </w:r>
      </w:ins>
      <w:ins w:id="401" w:author="Amir S" w:date="2024-01-13T12:14:00Z">
        <w:r w:rsidRPr="00D107E2">
          <w:rPr>
            <w:rPrChange w:id="402" w:author="Amir S" w:date="2024-01-13T12:14:00Z">
              <w:rPr>
                <w:b/>
                <w:bCs/>
              </w:rPr>
            </w:rPrChange>
          </w:rPr>
          <w:t>lected dataset of X patients</w:t>
        </w:r>
      </w:ins>
    </w:p>
    <w:p w14:paraId="70316BE0" w14:textId="77777777" w:rsidR="00D107E2" w:rsidRDefault="00D107E2" w:rsidP="00D107E2">
      <w:pPr>
        <w:rPr>
          <w:ins w:id="403" w:author="Amir S" w:date="2024-01-13T12:14:00Z"/>
        </w:rPr>
      </w:pPr>
    </w:p>
    <w:p w14:paraId="4B40ACFD" w14:textId="36D4BFE3" w:rsidR="00D107E2" w:rsidRPr="00507C9E" w:rsidRDefault="00D107E2" w:rsidP="00507C9E">
      <w:pPr>
        <w:pStyle w:val="Heading3"/>
        <w:rPr>
          <w:ins w:id="404" w:author="Amir S" w:date="2024-01-13T12:14:00Z"/>
        </w:rPr>
        <w:pPrChange w:id="405" w:author="Amir S" w:date="2024-01-13T12:54:00Z">
          <w:pPr/>
        </w:pPrChange>
      </w:pPr>
      <w:ins w:id="406" w:author="Amir S" w:date="2024-01-13T12:14:00Z">
        <w:r w:rsidRPr="00507C9E">
          <w:t>Dataset</w:t>
        </w:r>
        <w:r w:rsidRPr="00507C9E">
          <w:t>: Data Collection and Outcomes</w:t>
        </w:r>
      </w:ins>
    </w:p>
    <w:p w14:paraId="7BA6A141" w14:textId="77777777" w:rsidR="00D107E2" w:rsidRDefault="00D107E2" w:rsidP="00D107E2">
      <w:pPr>
        <w:rPr>
          <w:ins w:id="407" w:author="Amir S" w:date="2024-01-13T12:14:00Z"/>
        </w:rPr>
      </w:pPr>
    </w:p>
    <w:p w14:paraId="03E58C64" w14:textId="77777777" w:rsidR="00D107E2" w:rsidRDefault="00D107E2" w:rsidP="00D107E2">
      <w:pPr>
        <w:rPr>
          <w:ins w:id="408" w:author="Amir S" w:date="2024-01-13T12:14:00Z"/>
        </w:rPr>
      </w:pPr>
    </w:p>
    <w:p w14:paraId="28482BFD" w14:textId="77777777" w:rsidR="00D107E2" w:rsidRDefault="00D107E2" w:rsidP="00D107E2">
      <w:pPr>
        <w:rPr>
          <w:ins w:id="409" w:author="Amir S" w:date="2024-01-13T12:14:00Z"/>
        </w:rPr>
      </w:pPr>
    </w:p>
    <w:p w14:paraId="124CA2EA" w14:textId="77777777" w:rsidR="00D107E2" w:rsidRDefault="00D107E2" w:rsidP="00D107E2">
      <w:pPr>
        <w:rPr>
          <w:ins w:id="410" w:author="Amir S" w:date="2024-01-13T12:14:00Z"/>
        </w:rPr>
      </w:pPr>
    </w:p>
    <w:p w14:paraId="1FCD472F" w14:textId="77777777" w:rsidR="00D107E2" w:rsidRDefault="00D107E2" w:rsidP="00D107E2">
      <w:pPr>
        <w:rPr>
          <w:ins w:id="411" w:author="Amir S" w:date="2024-01-13T12:14:00Z"/>
        </w:rPr>
      </w:pPr>
    </w:p>
    <w:p w14:paraId="0D6006A4" w14:textId="77777777" w:rsidR="00D107E2" w:rsidRDefault="00D107E2" w:rsidP="00D107E2">
      <w:pPr>
        <w:rPr>
          <w:ins w:id="412" w:author="Amir S" w:date="2024-01-13T12:14:00Z"/>
        </w:rPr>
      </w:pPr>
    </w:p>
    <w:p w14:paraId="543FFBBC" w14:textId="77777777" w:rsidR="00D107E2" w:rsidRDefault="00D107E2" w:rsidP="00D107E2">
      <w:pPr>
        <w:rPr>
          <w:ins w:id="413" w:author="Amir S" w:date="2024-01-13T12:14:00Z"/>
        </w:rPr>
      </w:pPr>
    </w:p>
    <w:p w14:paraId="01A1CD52" w14:textId="77777777" w:rsidR="00D107E2" w:rsidRPr="00D107E2" w:rsidRDefault="00D107E2" w:rsidP="00D107E2">
      <w:pPr>
        <w:rPr>
          <w:rPrChange w:id="414" w:author="Amir S" w:date="2024-01-13T12:14:00Z">
            <w:rPr>
              <w:b/>
              <w:bCs/>
            </w:rPr>
          </w:rPrChange>
        </w:rPr>
      </w:pPr>
    </w:p>
    <w:p w14:paraId="6EA7FAF5" w14:textId="77777777" w:rsidR="0061390E" w:rsidRPr="000C02E6" w:rsidRDefault="0061390E" w:rsidP="00D107E2"/>
    <w:p w14:paraId="65E31F93" w14:textId="30D249A2" w:rsidR="0061390E" w:rsidRPr="00D107E2" w:rsidRDefault="0061390E" w:rsidP="00507C9E">
      <w:pPr>
        <w:pStyle w:val="Heading2"/>
        <w:pPrChange w:id="415" w:author="Amir S" w:date="2024-01-13T12:54:00Z">
          <w:pPr/>
        </w:pPrChange>
      </w:pPr>
      <w:r w:rsidRPr="00D107E2">
        <w:t>Experiment 1</w:t>
      </w:r>
      <w:ins w:id="416" w:author="Amir S" w:date="2024-01-13T12:16:00Z">
        <w:r w:rsidR="00D107E2" w:rsidRPr="00D107E2">
          <w:t>: Seven CML Predictive Performance</w:t>
        </w:r>
      </w:ins>
      <w:del w:id="417" w:author="Amir S" w:date="2024-01-13T12:16:00Z">
        <w:r w:rsidRPr="00D107E2" w:rsidDel="00D107E2">
          <w:delText xml:space="preserve"> (using 7 classical ML techniques)</w:delText>
        </w:r>
      </w:del>
    </w:p>
    <w:p w14:paraId="553F4270" w14:textId="77777777" w:rsidR="0061390E" w:rsidRPr="0061390E" w:rsidRDefault="0061390E" w:rsidP="00D107E2"/>
    <w:p w14:paraId="76E49C13" w14:textId="77777777" w:rsidR="0061390E" w:rsidRPr="0061390E" w:rsidRDefault="0061390E" w:rsidP="00D107E2">
      <w:r w:rsidRPr="0061390E">
        <w:t xml:space="preserve">In the first experiment, we employed five classical machine learning methods: Logistic Regression, Support Vector Machine (SVM), Decision Tree, k-Nearest Neighbors (KNN), Random Forest </w:t>
      </w:r>
      <w:proofErr w:type="gramStart"/>
      <w:r w:rsidRPr="0061390E">
        <w:t>plus  Neural</w:t>
      </w:r>
      <w:proofErr w:type="gramEnd"/>
      <w:r w:rsidRPr="0061390E">
        <w:t xml:space="preserve"> Networks, and </w:t>
      </w:r>
      <w:proofErr w:type="spellStart"/>
      <w:r w:rsidRPr="0061390E">
        <w:t>XGBoost</w:t>
      </w:r>
      <w:proofErr w:type="spellEnd"/>
      <w:r w:rsidRPr="0061390E">
        <w:t>. These models were implemented on our dataset to predict mortality outcomes.</w:t>
      </w:r>
    </w:p>
    <w:p w14:paraId="3B44797E" w14:textId="77777777" w:rsidR="0061390E" w:rsidRPr="0061390E" w:rsidRDefault="0061390E" w:rsidP="00D107E2"/>
    <w:p w14:paraId="4CF5A287" w14:textId="77777777" w:rsidR="0061390E" w:rsidRPr="0061390E" w:rsidRDefault="0061390E" w:rsidP="00D107E2">
      <w:r w:rsidRPr="0061390E">
        <w:t xml:space="preserve">To enhance the robustness of our analysis, we initially partitioned our dataset into two categories: internal validation and external validation. Subsequently, we divided the </w:t>
      </w:r>
      <w:proofErr w:type="gramStart"/>
      <w:r w:rsidRPr="0061390E">
        <w:t>dataset  to</w:t>
      </w:r>
      <w:proofErr w:type="gramEnd"/>
      <w:r w:rsidRPr="0061390E">
        <w:t xml:space="preserve"> train set and test set using a test size ratio of 0.2. This process was undertaken to ensure a rigorous evaluation of the models and to establish a clear distinction between internal and external validation for comprehensive performance assessment.</w:t>
      </w:r>
    </w:p>
    <w:p w14:paraId="0668E106" w14:textId="77777777" w:rsidR="0061390E" w:rsidRPr="0061390E" w:rsidRDefault="0061390E" w:rsidP="00D107E2"/>
    <w:p w14:paraId="008D5DB4" w14:textId="1241F861" w:rsidR="0061390E" w:rsidRPr="00D107E2" w:rsidRDefault="0061390E" w:rsidP="00507C9E">
      <w:pPr>
        <w:pStyle w:val="Heading3"/>
        <w:pPrChange w:id="418" w:author="Amir S" w:date="2024-01-13T12:54:00Z">
          <w:pPr/>
        </w:pPrChange>
      </w:pPr>
      <w:del w:id="419" w:author="Amir S" w:date="2024-01-13T12:54:00Z">
        <w:r w:rsidRPr="00D107E2" w:rsidDel="00507C9E">
          <w:delText xml:space="preserve">– </w:delText>
        </w:r>
      </w:del>
      <w:r w:rsidRPr="00D107E2">
        <w:t xml:space="preserve">Imputing and </w:t>
      </w:r>
      <w:r w:rsidR="001D788E" w:rsidRPr="00D107E2">
        <w:t>normalizing</w:t>
      </w:r>
    </w:p>
    <w:p w14:paraId="4A50708C" w14:textId="77777777" w:rsidR="0061390E" w:rsidRPr="0061390E" w:rsidRDefault="0061390E" w:rsidP="00D107E2"/>
    <w:p w14:paraId="0AFA8082" w14:textId="4977EC61" w:rsidR="0061390E" w:rsidRPr="0061390E" w:rsidRDefault="001D788E" w:rsidP="00D107E2">
      <w:r w:rsidRPr="000C02E6">
        <w:lastRenderedPageBreak/>
        <w:t xml:space="preserve">To address missing values in the dataset we used </w:t>
      </w:r>
      <w:proofErr w:type="spellStart"/>
      <w:r w:rsidRPr="000C02E6">
        <w:t>iterativeimputer</w:t>
      </w:r>
      <w:proofErr w:type="spellEnd"/>
      <w:r w:rsidRPr="000C02E6">
        <w:t xml:space="preserve"> from </w:t>
      </w:r>
      <w:proofErr w:type="spellStart"/>
      <w:r w:rsidRPr="000C02E6">
        <w:t>skitlearn</w:t>
      </w:r>
      <w:proofErr w:type="spellEnd"/>
      <w:r w:rsidRPr="000C02E6">
        <w:t xml:space="preserve"> </w:t>
      </w:r>
      <w:proofErr w:type="spellStart"/>
      <w:proofErr w:type="gramStart"/>
      <w:r w:rsidRPr="000C02E6">
        <w:t>library.this</w:t>
      </w:r>
      <w:proofErr w:type="spellEnd"/>
      <w:proofErr w:type="gramEnd"/>
      <w:r w:rsidRPr="000C02E6">
        <w:t xml:space="preserve"> method uses iterative prediction for each feature and then impute it </w:t>
      </w:r>
      <w:r w:rsidR="000C02E6" w:rsidRPr="000C02E6">
        <w:t xml:space="preserve">considering </w:t>
      </w:r>
      <w:r w:rsidR="000C02E6" w:rsidRPr="000C02E6">
        <w:rPr>
          <w:color w:val="374151"/>
        </w:rPr>
        <w:t>Multiple Imputation by Chained Equations (MICE) method</w:t>
      </w:r>
      <w:r w:rsidR="0061390E" w:rsidRPr="0061390E">
        <w:t xml:space="preserve">. for optimal model performance, the dataset underwent normalization using </w:t>
      </w:r>
      <w:proofErr w:type="spellStart"/>
      <w:r w:rsidR="0061390E" w:rsidRPr="0061390E">
        <w:t>StandardScaler.these</w:t>
      </w:r>
      <w:proofErr w:type="spellEnd"/>
      <w:r w:rsidR="0061390E" w:rsidRPr="0061390E">
        <w:t xml:space="preserve"> preprocessing steps were executed independently for both the training and test sets, ensuring a consistent approach in handling missing values across the experimental sets.</w:t>
      </w:r>
    </w:p>
    <w:p w14:paraId="4720AB68" w14:textId="77777777" w:rsidR="0061390E" w:rsidRPr="0061390E" w:rsidRDefault="0061390E" w:rsidP="00D107E2"/>
    <w:p w14:paraId="4B5C86C1" w14:textId="784073B6" w:rsidR="0061390E" w:rsidRPr="0061390E" w:rsidRDefault="0061390E" w:rsidP="00507C9E">
      <w:pPr>
        <w:pStyle w:val="Heading3"/>
        <w:pPrChange w:id="420" w:author="Amir S" w:date="2024-01-13T12:54:00Z">
          <w:pPr/>
        </w:pPrChange>
      </w:pPr>
      <w:del w:id="421" w:author="Amir S" w:date="2024-01-13T12:54:00Z">
        <w:r w:rsidRPr="0061390E" w:rsidDel="00507C9E">
          <w:delText xml:space="preserve">– </w:delText>
        </w:r>
      </w:del>
      <w:r w:rsidRPr="0061390E">
        <w:t>Feature selection and sampling</w:t>
      </w:r>
    </w:p>
    <w:p w14:paraId="37AA6903" w14:textId="77777777" w:rsidR="0061390E" w:rsidRPr="0061390E" w:rsidRDefault="0061390E" w:rsidP="00D107E2"/>
    <w:p w14:paraId="1F8B7C32" w14:textId="77777777" w:rsidR="0061390E" w:rsidRPr="0061390E" w:rsidRDefault="0061390E" w:rsidP="00D107E2">
      <w:r w:rsidRPr="0061390E">
        <w:rPr>
          <w:shd w:val="clear" w:color="auto" w:fill="FFFFFF"/>
        </w:rPr>
        <w:t>Given the substantial number of features in our dataset (81), we strategically employed the Lasso method for feature selection due to its effectiveness in handling high-dimensional data. The Lasso method introduces regularization by adding a penalty term to the linear regression objective function, encouraging sparsity in feature coefficients. This approach proved superior to alternative methods, facilitating notable enhancements in our results. Through the application of Lasso, we derived a refined dataset that highlighted the most impactful features based on their importance, aiding in dimensionality reduction. Subsequently, we ranked and selected the top 40 features for further analysis.</w:t>
      </w:r>
    </w:p>
    <w:p w14:paraId="4528576A" w14:textId="11D8B442" w:rsidR="0061390E" w:rsidRPr="0061390E" w:rsidRDefault="0061390E" w:rsidP="00D107E2">
      <w:r w:rsidRPr="0061390E">
        <w:rPr>
          <w:color w:val="0F0F0F"/>
          <w:shd w:val="clear" w:color="auto" w:fill="FFFFFF"/>
        </w:rPr>
        <w:t>To address imbalanced data in the dataset.</w:t>
      </w:r>
      <w:r w:rsidRPr="0061390E">
        <w:rPr>
          <w:shd w:val="clear" w:color="auto" w:fill="FFFFFF"/>
        </w:rPr>
        <w:t xml:space="preserve">, characterized by uneven class distribution, we applied the </w:t>
      </w:r>
      <w:r w:rsidR="001D788E" w:rsidRPr="000C02E6">
        <w:rPr>
          <w:shd w:val="clear" w:color="auto" w:fill="FFFFFF"/>
        </w:rPr>
        <w:t xml:space="preserve">Random </w:t>
      </w:r>
      <w:proofErr w:type="spellStart"/>
      <w:r w:rsidR="001D788E" w:rsidRPr="000C02E6">
        <w:rPr>
          <w:shd w:val="clear" w:color="auto" w:fill="FFFFFF"/>
        </w:rPr>
        <w:t>undersampling</w:t>
      </w:r>
      <w:proofErr w:type="spellEnd"/>
      <w:r w:rsidRPr="0061390E">
        <w:rPr>
          <w:shd w:val="clear" w:color="auto" w:fill="FFFFFF"/>
        </w:rPr>
        <w:t xml:space="preserve"> </w:t>
      </w:r>
      <w:proofErr w:type="spellStart"/>
      <w:proofErr w:type="gramStart"/>
      <w:r w:rsidRPr="0061390E">
        <w:rPr>
          <w:shd w:val="clear" w:color="auto" w:fill="FFFFFF"/>
        </w:rPr>
        <w:t>technique</w:t>
      </w:r>
      <w:r w:rsidR="001D788E" w:rsidRPr="000C02E6">
        <w:rPr>
          <w:shd w:val="clear" w:color="auto" w:fill="FFFFFF"/>
        </w:rPr>
        <w:t>.</w:t>
      </w:r>
      <w:r w:rsidRPr="0061390E">
        <w:rPr>
          <w:shd w:val="clear" w:color="auto" w:fill="FFFFFF"/>
        </w:rPr>
        <w:t>The</w:t>
      </w:r>
      <w:proofErr w:type="spellEnd"/>
      <w:proofErr w:type="gramEnd"/>
      <w:r w:rsidRPr="0061390E">
        <w:rPr>
          <w:shd w:val="clear" w:color="auto" w:fill="FFFFFF"/>
        </w:rPr>
        <w:t xml:space="preserve"> successful application of </w:t>
      </w:r>
      <w:r w:rsidR="001D788E" w:rsidRPr="000C02E6">
        <w:rPr>
          <w:shd w:val="clear" w:color="auto" w:fill="FFFFFF"/>
        </w:rPr>
        <w:t xml:space="preserve">Random </w:t>
      </w:r>
      <w:proofErr w:type="spellStart"/>
      <w:r w:rsidR="001D788E" w:rsidRPr="000C02E6">
        <w:rPr>
          <w:shd w:val="clear" w:color="auto" w:fill="FFFFFF"/>
        </w:rPr>
        <w:t>undersampling</w:t>
      </w:r>
      <w:proofErr w:type="spellEnd"/>
      <w:r w:rsidR="001D788E" w:rsidRPr="0061390E">
        <w:rPr>
          <w:shd w:val="clear" w:color="auto" w:fill="FFFFFF"/>
        </w:rPr>
        <w:t xml:space="preserve"> </w:t>
      </w:r>
      <w:r w:rsidRPr="0061390E">
        <w:rPr>
          <w:shd w:val="clear" w:color="auto" w:fill="FFFFFF"/>
        </w:rPr>
        <w:t>underscored its effectiveness in mitigating imbalances within our dataset, thereby contributing to a more robust analysis of mortality prediction.</w:t>
      </w:r>
    </w:p>
    <w:p w14:paraId="37AE61C3" w14:textId="77777777" w:rsidR="0061390E" w:rsidRPr="0061390E" w:rsidRDefault="0061390E" w:rsidP="00D107E2"/>
    <w:p w14:paraId="37E95107" w14:textId="1CEE7356" w:rsidR="0061390E" w:rsidRPr="0061390E" w:rsidRDefault="0061390E" w:rsidP="00507C9E">
      <w:pPr>
        <w:pStyle w:val="Heading3"/>
        <w:pPrChange w:id="422" w:author="Amir S" w:date="2024-01-13T12:54:00Z">
          <w:pPr/>
        </w:pPrChange>
      </w:pPr>
      <w:del w:id="423" w:author="Amir S" w:date="2024-01-13T12:54:00Z">
        <w:r w:rsidRPr="0061390E" w:rsidDel="00507C9E">
          <w:rPr>
            <w:shd w:val="clear" w:color="auto" w:fill="FFFFFF"/>
          </w:rPr>
          <w:delText>-</w:delText>
        </w:r>
      </w:del>
      <w:r w:rsidRPr="0061390E">
        <w:rPr>
          <w:shd w:val="clear" w:color="auto" w:fill="FFFFFF"/>
        </w:rPr>
        <w:t xml:space="preserve">model </w:t>
      </w:r>
      <w:proofErr w:type="spellStart"/>
      <w:r w:rsidRPr="0061390E">
        <w:rPr>
          <w:shd w:val="clear" w:color="auto" w:fill="FFFFFF"/>
        </w:rPr>
        <w:t>implamentation</w:t>
      </w:r>
      <w:proofErr w:type="spellEnd"/>
    </w:p>
    <w:p w14:paraId="0CD6558F" w14:textId="77777777" w:rsidR="0061390E" w:rsidRPr="0061390E" w:rsidRDefault="0061390E" w:rsidP="00D107E2"/>
    <w:p w14:paraId="159D0487" w14:textId="77777777" w:rsidR="0061390E" w:rsidRPr="0061390E" w:rsidRDefault="0061390E" w:rsidP="00D107E2">
      <w:r w:rsidRPr="0061390E">
        <w:rPr>
          <w:shd w:val="clear" w:color="auto" w:fill="FFFFFF"/>
        </w:rPr>
        <w:t xml:space="preserve">we employed seven classical machine learning algorithms, namely Logistic Regression, Support Vector Machine (SVM), Decision Tree, k-Nearest Neighbors (KNN), Random Forest, Neural Network, and </w:t>
      </w:r>
      <w:proofErr w:type="spellStart"/>
      <w:r w:rsidRPr="0061390E">
        <w:rPr>
          <w:shd w:val="clear" w:color="auto" w:fill="FFFFFF"/>
        </w:rPr>
        <w:t>XGBoost</w:t>
      </w:r>
      <w:proofErr w:type="spellEnd"/>
      <w:r w:rsidRPr="0061390E">
        <w:rPr>
          <w:shd w:val="clear" w:color="auto" w:fill="FFFFFF"/>
        </w:rPr>
        <w:t>. Utilizing the grid search technique from the Scikit-Learn library, we conducted a thorough exploration of hyperparameter space, creating optimized models with a 5-fold cross-validation strategy on the dataset.</w:t>
      </w:r>
    </w:p>
    <w:p w14:paraId="43C35DA6" w14:textId="4A6F8200" w:rsidR="0061390E" w:rsidRPr="0061390E" w:rsidRDefault="0061390E" w:rsidP="00D107E2">
      <w:r w:rsidRPr="0061390E">
        <w:rPr>
          <w:shd w:val="clear" w:color="auto" w:fill="FFFFFF"/>
        </w:rPr>
        <w:t>The models were evaluated using five key metrics: Specificity, Recall, Accuracy, Precision, and F1 Score. These metrics provide a comprehensive assessment of the model's performance across different aspects, ensuring a thorough examination of their effectiveness in capturing specific nuances within the dataset. The use of grid search and cross-validation enhances the reliability of our results and underscores the robustness of our model selection process.</w:t>
      </w:r>
    </w:p>
    <w:p w14:paraId="38EC8265" w14:textId="77777777" w:rsidR="0061390E" w:rsidRPr="0061390E" w:rsidRDefault="0061390E" w:rsidP="00D107E2"/>
    <w:p w14:paraId="64533568" w14:textId="257A9746" w:rsidR="0061390E" w:rsidRPr="0061390E" w:rsidDel="00507C9E" w:rsidRDefault="0061390E" w:rsidP="00507C9E">
      <w:pPr>
        <w:pStyle w:val="Heading2"/>
        <w:rPr>
          <w:del w:id="424" w:author="Amir S" w:date="2024-01-13T12:55:00Z"/>
        </w:rPr>
        <w:pPrChange w:id="425" w:author="Amir S" w:date="2024-01-13T12:55:00Z">
          <w:pPr/>
        </w:pPrChange>
      </w:pPr>
      <w:r w:rsidRPr="0061390E">
        <w:rPr>
          <w:shd w:val="clear" w:color="auto" w:fill="FFFFFF"/>
        </w:rPr>
        <w:t xml:space="preserve">Experiment </w:t>
      </w:r>
      <w:del w:id="426" w:author="Amir S" w:date="2024-01-13T12:54:00Z">
        <w:r w:rsidRPr="0061390E" w:rsidDel="00507C9E">
          <w:rPr>
            <w:shd w:val="clear" w:color="auto" w:fill="FFFFFF"/>
          </w:rPr>
          <w:delText xml:space="preserve">2 </w:delText>
        </w:r>
      </w:del>
      <w:ins w:id="427" w:author="Amir S" w:date="2024-01-13T12:54:00Z">
        <w:r w:rsidR="00507C9E">
          <w:rPr>
            <w:shd w:val="clear" w:color="auto" w:fill="FFFFFF"/>
          </w:rPr>
          <w:t>1:</w:t>
        </w:r>
        <w:r w:rsidR="00507C9E" w:rsidRPr="0061390E">
          <w:rPr>
            <w:shd w:val="clear" w:color="auto" w:fill="FFFFFF"/>
          </w:rPr>
          <w:t xml:space="preserve"> </w:t>
        </w:r>
      </w:ins>
      <w:del w:id="428" w:author="Amir S" w:date="2024-01-13T12:54:00Z">
        <w:r w:rsidRPr="0061390E" w:rsidDel="00507C9E">
          <w:rPr>
            <w:shd w:val="clear" w:color="auto" w:fill="FFFFFF"/>
          </w:rPr>
          <w:delText>(LLMS)</w:delText>
        </w:r>
      </w:del>
      <w:ins w:id="429" w:author="Amir S" w:date="2024-01-13T12:54:00Z">
        <w:r w:rsidR="00507C9E">
          <w:rPr>
            <w:shd w:val="clear" w:color="auto" w:fill="FFFFFF"/>
          </w:rPr>
          <w:t>LLMs</w:t>
        </w:r>
      </w:ins>
      <w:ins w:id="430" w:author="Amir S" w:date="2024-01-13T12:55:00Z">
        <w:r w:rsidR="00507C9E">
          <w:rPr>
            <w:shd w:val="clear" w:color="auto" w:fill="FFFFFF"/>
          </w:rPr>
          <w:t xml:space="preserve"> </w:t>
        </w:r>
        <w:r w:rsidR="00507C9E" w:rsidRPr="00D107E2">
          <w:t>Predictive Performance</w:t>
        </w:r>
      </w:ins>
    </w:p>
    <w:p w14:paraId="6734B304" w14:textId="77777777" w:rsidR="0061390E" w:rsidRPr="0061390E" w:rsidRDefault="0061390E" w:rsidP="00507C9E">
      <w:pPr>
        <w:pStyle w:val="Heading2"/>
        <w:pPrChange w:id="431" w:author="Amir S" w:date="2024-01-13T12:55:00Z">
          <w:pPr/>
        </w:pPrChange>
      </w:pPr>
    </w:p>
    <w:p w14:paraId="6BC4914B" w14:textId="61A6DE30" w:rsidR="0061390E" w:rsidRPr="0061390E" w:rsidRDefault="0061390E" w:rsidP="00D107E2">
      <w:r w:rsidRPr="0061390E">
        <w:rPr>
          <w:shd w:val="clear" w:color="auto" w:fill="FFFFFF"/>
        </w:rPr>
        <w:t>The primary objective of this experiment is to transform our dataset into a format compatible with large language models and subsequently compare their performance with classical machine learning models. The dataset was partitioned into two categories: external validation and internal validation. As previously mentioned, we divided the dataset and our test set into two-tenths based on the test size ratio. Subsequently, KNN imputation was applied to handle missing values.</w:t>
      </w:r>
    </w:p>
    <w:p w14:paraId="6F06D936" w14:textId="504845C5" w:rsidR="0061390E" w:rsidRPr="0061390E" w:rsidRDefault="0061390E" w:rsidP="00D107E2">
      <w:r w:rsidRPr="0061390E">
        <w:rPr>
          <w:shd w:val="clear" w:color="auto" w:fill="FFFFFF"/>
        </w:rPr>
        <w:t xml:space="preserve">For the utilization of large language models, which inherently require text as input, a conversion process was imperative. Our original dataset, organized in tabular form, needed to be transformed into textual data to create meaningful narratives for patients. Given the inherent limitations of large language models in processing numerical data accurately, we strategically divided numerical features into categories of higher-than-normal and lower-than-normal. These categorical </w:t>
      </w:r>
      <w:r w:rsidRPr="0061390E">
        <w:rPr>
          <w:shd w:val="clear" w:color="auto" w:fill="FFFFFF"/>
        </w:rPr>
        <w:lastRenderedPageBreak/>
        <w:t>representations were then converted into text, facilitating a more effective integration of numerical information into the language model. This comprehensive transformation of our dataset sets the stage for a nuanced comparison between the performance of large language models and classical machine learning approaches.</w:t>
      </w:r>
    </w:p>
    <w:p w14:paraId="74C7ED44" w14:textId="36CEDD58" w:rsidR="0061390E" w:rsidRPr="0061390E" w:rsidRDefault="0061390E" w:rsidP="00D107E2"/>
    <w:p w14:paraId="34E64543" w14:textId="77180F38" w:rsidR="0061390E" w:rsidRPr="000C02E6" w:rsidRDefault="0061390E" w:rsidP="00D107E2">
      <w:pPr>
        <w:bidi/>
        <w:rPr>
          <w:shd w:val="clear" w:color="auto" w:fill="FFFFFF"/>
        </w:rPr>
      </w:pPr>
      <w:r w:rsidRPr="0061390E">
        <w:rPr>
          <w:shd w:val="clear" w:color="auto" w:fill="FFFFFF"/>
          <w:rtl/>
        </w:rPr>
        <w:t>(عکس از نمونه شرح حال)</w:t>
      </w:r>
    </w:p>
    <w:p w14:paraId="279BEC0F" w14:textId="677F7246" w:rsidR="0061390E" w:rsidRPr="000C02E6" w:rsidRDefault="00D0176C" w:rsidP="00D107E2">
      <w:pPr>
        <w:bidi/>
        <w:rPr>
          <w:shd w:val="clear" w:color="auto" w:fill="FFFFFF"/>
        </w:rPr>
      </w:pPr>
      <w:commentRangeStart w:id="432"/>
      <w:r w:rsidRPr="000C02E6">
        <w:rPr>
          <w:noProof/>
          <w:shd w:val="clear" w:color="auto" w:fill="FFFFFF"/>
          <w:rtl/>
        </w:rPr>
        <w:drawing>
          <wp:anchor distT="0" distB="0" distL="114300" distR="114300" simplePos="0" relativeHeight="251665408" behindDoc="0" locked="0" layoutInCell="1" allowOverlap="1" wp14:anchorId="1F4FC2B2" wp14:editId="1AD7D867">
            <wp:simplePos x="0" y="0"/>
            <wp:positionH relativeFrom="column">
              <wp:posOffset>0</wp:posOffset>
            </wp:positionH>
            <wp:positionV relativeFrom="paragraph">
              <wp:posOffset>1710</wp:posOffset>
            </wp:positionV>
            <wp:extent cx="5943600" cy="3467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anchor>
        </w:drawing>
      </w:r>
      <w:commentRangeEnd w:id="432"/>
      <w:r w:rsidR="00D107E2">
        <w:rPr>
          <w:rStyle w:val="CommentReference"/>
        </w:rPr>
        <w:commentReference w:id="432"/>
      </w:r>
    </w:p>
    <w:p w14:paraId="76DE55F8" w14:textId="0C12E800" w:rsidR="0061390E" w:rsidRPr="0061390E" w:rsidRDefault="0061390E" w:rsidP="00D107E2"/>
    <w:p w14:paraId="00FBE30D" w14:textId="77777777" w:rsidR="0061390E" w:rsidRPr="0061390E" w:rsidRDefault="0061390E" w:rsidP="00D107E2">
      <w:pPr>
        <w:rPr>
          <w:rtl/>
        </w:rPr>
      </w:pPr>
    </w:p>
    <w:p w14:paraId="5A4216AE" w14:textId="35CB3ABE" w:rsidR="0061390E" w:rsidRPr="0061390E" w:rsidRDefault="0061390E" w:rsidP="00507C9E">
      <w:pPr>
        <w:pStyle w:val="Heading3"/>
        <w:pPrChange w:id="433" w:author="Amir S" w:date="2024-01-13T12:55:00Z">
          <w:pPr/>
        </w:pPrChange>
      </w:pPr>
      <w:del w:id="434" w:author="Amir S" w:date="2024-01-13T12:55:00Z">
        <w:r w:rsidRPr="0061390E" w:rsidDel="00507C9E">
          <w:rPr>
            <w:shd w:val="clear" w:color="auto" w:fill="FFFFFF"/>
          </w:rPr>
          <w:delText xml:space="preserve">– </w:delText>
        </w:r>
      </w:del>
      <w:r w:rsidRPr="0061390E">
        <w:rPr>
          <w:shd w:val="clear" w:color="auto" w:fill="FFFFFF"/>
        </w:rPr>
        <w:t>fine tuning LLMs </w:t>
      </w:r>
    </w:p>
    <w:p w14:paraId="346CEA74" w14:textId="77777777" w:rsidR="0061390E" w:rsidRPr="0061390E" w:rsidRDefault="0061390E" w:rsidP="00D107E2"/>
    <w:p w14:paraId="516B2FE4" w14:textId="1F699246" w:rsidR="0061390E" w:rsidRPr="0061390E" w:rsidRDefault="0061390E" w:rsidP="00D107E2">
      <w:r w:rsidRPr="0061390E">
        <w:rPr>
          <w:shd w:val="clear" w:color="auto" w:fill="FFFFFF"/>
        </w:rPr>
        <w:t xml:space="preserve">We aimed to improve the fine-tuning process for large language models by using recent efficient methods that save time and costs. We specifically explored QLORA, combined with the </w:t>
      </w:r>
      <w:proofErr w:type="spellStart"/>
      <w:r w:rsidRPr="0061390E">
        <w:rPr>
          <w:shd w:val="clear" w:color="auto" w:fill="FFFFFF"/>
        </w:rPr>
        <w:t>bitsa</w:t>
      </w:r>
      <w:r w:rsidR="00A77C28" w:rsidRPr="000C02E6">
        <w:rPr>
          <w:shd w:val="clear" w:color="auto" w:fill="FFFFFF"/>
        </w:rPr>
        <w:t>n</w:t>
      </w:r>
      <w:r w:rsidRPr="0061390E">
        <w:rPr>
          <w:shd w:val="clear" w:color="auto" w:fill="FFFFFF"/>
        </w:rPr>
        <w:t>bdbytes</w:t>
      </w:r>
      <w:proofErr w:type="spellEnd"/>
      <w:r w:rsidRPr="0061390E">
        <w:rPr>
          <w:shd w:val="clear" w:color="auto" w:fill="FFFFFF"/>
        </w:rPr>
        <w:t xml:space="preserve"> library, to enhance language models while requiring fewer resources. Our study </w:t>
      </w:r>
      <w:r w:rsidRPr="0061390E">
        <w:rPr>
          <w:shd w:val="clear" w:color="auto" w:fill="FFFFFF"/>
        </w:rPr>
        <w:lastRenderedPageBreak/>
        <w:t>focused on fine-tuning the zephyr-7b-beta model, utilizing the QLORA framework with a 4-bit quantization approach. </w:t>
      </w:r>
    </w:p>
    <w:p w14:paraId="1819302C" w14:textId="77777777" w:rsidR="0061390E" w:rsidRPr="0061390E" w:rsidRDefault="0061390E" w:rsidP="00D107E2"/>
    <w:p w14:paraId="1959C282" w14:textId="660DEFAA" w:rsidR="0061390E" w:rsidRPr="0061390E" w:rsidRDefault="0061390E" w:rsidP="00507C9E">
      <w:pPr>
        <w:pStyle w:val="Heading3"/>
        <w:pPrChange w:id="435" w:author="Amir S" w:date="2024-01-13T12:55:00Z">
          <w:pPr/>
        </w:pPrChange>
      </w:pPr>
      <w:del w:id="436" w:author="Amir S" w:date="2024-01-13T12:55:00Z">
        <w:r w:rsidRPr="0061390E" w:rsidDel="00507C9E">
          <w:rPr>
            <w:shd w:val="clear" w:color="auto" w:fill="FFFFFF"/>
          </w:rPr>
          <w:delText xml:space="preserve">– </w:delText>
        </w:r>
      </w:del>
      <w:r w:rsidRPr="0061390E">
        <w:rPr>
          <w:shd w:val="clear" w:color="auto" w:fill="FFFFFF"/>
        </w:rPr>
        <w:t>vector database similarity search</w:t>
      </w:r>
    </w:p>
    <w:p w14:paraId="2387A362" w14:textId="77777777" w:rsidR="0061390E" w:rsidRPr="0061390E" w:rsidRDefault="0061390E" w:rsidP="00D107E2"/>
    <w:p w14:paraId="2593BC3F" w14:textId="77777777" w:rsidR="0061390E" w:rsidRPr="0061390E" w:rsidRDefault="0061390E" w:rsidP="00D107E2">
      <w:r w:rsidRPr="0061390E">
        <w:rPr>
          <w:shd w:val="clear" w:color="auto" w:fill="FFFFFF"/>
        </w:rPr>
        <w:t xml:space="preserve">In this method, we first converted the dataset to embeddings using </w:t>
      </w:r>
      <w:proofErr w:type="spellStart"/>
      <w:r w:rsidRPr="0061390E">
        <w:rPr>
          <w:shd w:val="clear" w:color="auto" w:fill="FFFFFF"/>
        </w:rPr>
        <w:t>huggingfaceEmbeddings</w:t>
      </w:r>
      <w:proofErr w:type="spellEnd"/>
      <w:r w:rsidRPr="0061390E">
        <w:rPr>
          <w:shd w:val="clear" w:color="auto" w:fill="FFFFFF"/>
        </w:rPr>
        <w:t xml:space="preserve"> and then created a vector </w:t>
      </w:r>
      <w:proofErr w:type="gramStart"/>
      <w:r w:rsidRPr="0061390E">
        <w:rPr>
          <w:shd w:val="clear" w:color="auto" w:fill="FFFFFF"/>
        </w:rPr>
        <w:t>database  for</w:t>
      </w:r>
      <w:proofErr w:type="gramEnd"/>
      <w:r w:rsidRPr="0061390E">
        <w:rPr>
          <w:shd w:val="clear" w:color="auto" w:fill="FFFFFF"/>
        </w:rPr>
        <w:t xml:space="preserve"> the training set using FAISS. Then we performed a similarity search for each patient in the test set and identified the most relevant result as the patient's outcome.</w:t>
      </w:r>
    </w:p>
    <w:p w14:paraId="2FA987F7" w14:textId="77777777" w:rsidR="0061390E" w:rsidRPr="0061390E" w:rsidRDefault="0061390E" w:rsidP="00D107E2"/>
    <w:p w14:paraId="15D1E8B9" w14:textId="6EEFCAB7" w:rsidR="0061390E" w:rsidRPr="0061390E" w:rsidRDefault="0061390E" w:rsidP="00507C9E">
      <w:pPr>
        <w:pStyle w:val="Heading3"/>
        <w:pPrChange w:id="437" w:author="Amir S" w:date="2024-01-13T12:55:00Z">
          <w:pPr/>
        </w:pPrChange>
      </w:pPr>
      <w:del w:id="438" w:author="Amir S" w:date="2024-01-13T12:55:00Z">
        <w:r w:rsidRPr="0061390E" w:rsidDel="00507C9E">
          <w:rPr>
            <w:shd w:val="clear" w:color="auto" w:fill="FFFFFF"/>
          </w:rPr>
          <w:delText xml:space="preserve">– </w:delText>
        </w:r>
      </w:del>
      <w:r w:rsidRPr="0061390E">
        <w:rPr>
          <w:shd w:val="clear" w:color="auto" w:fill="FFFFFF"/>
        </w:rPr>
        <w:t>zero shot classification </w:t>
      </w:r>
    </w:p>
    <w:p w14:paraId="30D9BA74" w14:textId="77777777" w:rsidR="0061390E" w:rsidRPr="0061390E" w:rsidRDefault="0061390E" w:rsidP="00D107E2">
      <w:r w:rsidRPr="0061390E">
        <w:rPr>
          <w:shd w:val="clear" w:color="auto" w:fill="FFFFFF"/>
        </w:rPr>
        <w:t xml:space="preserve">We aimed to give each patient medical history individually to </w:t>
      </w:r>
      <w:proofErr w:type="spellStart"/>
      <w:r w:rsidRPr="0061390E">
        <w:rPr>
          <w:shd w:val="clear" w:color="auto" w:fill="FFFFFF"/>
        </w:rPr>
        <w:t>facebook</w:t>
      </w:r>
      <w:proofErr w:type="spellEnd"/>
      <w:r w:rsidRPr="0061390E">
        <w:rPr>
          <w:shd w:val="clear" w:color="auto" w:fill="FFFFFF"/>
        </w:rPr>
        <w:t>/</w:t>
      </w:r>
      <w:proofErr w:type="spellStart"/>
      <w:r w:rsidRPr="0061390E">
        <w:rPr>
          <w:shd w:val="clear" w:color="auto" w:fill="FFFFFF"/>
        </w:rPr>
        <w:t>bart</w:t>
      </w:r>
      <w:proofErr w:type="spellEnd"/>
      <w:r w:rsidRPr="0061390E">
        <w:rPr>
          <w:shd w:val="clear" w:color="auto" w:fill="FFFFFF"/>
        </w:rPr>
        <w:t>-large-</w:t>
      </w:r>
      <w:proofErr w:type="spellStart"/>
      <w:r w:rsidRPr="0061390E">
        <w:rPr>
          <w:shd w:val="clear" w:color="auto" w:fill="FFFFFF"/>
        </w:rPr>
        <w:t>mn</w:t>
      </w:r>
      <w:proofErr w:type="spellEnd"/>
      <w:r w:rsidRPr="0061390E">
        <w:rPr>
          <w:shd w:val="clear" w:color="auto" w:fill="FFFFFF"/>
        </w:rPr>
        <w:t xml:space="preserve"> model </w:t>
      </w:r>
      <w:proofErr w:type="spellStart"/>
      <w:r w:rsidRPr="0061390E">
        <w:rPr>
          <w:shd w:val="clear" w:color="auto" w:fill="FFFFFF"/>
        </w:rPr>
        <w:t>model</w:t>
      </w:r>
      <w:proofErr w:type="spellEnd"/>
      <w:r w:rsidRPr="0061390E">
        <w:rPr>
          <w:shd w:val="clear" w:color="auto" w:fill="FFFFFF"/>
        </w:rPr>
        <w:t xml:space="preserve"> and assess the model’s performance in zero shot classification </w:t>
      </w:r>
    </w:p>
    <w:p w14:paraId="2BD2C54A" w14:textId="77777777" w:rsidR="0061390E" w:rsidRPr="0061390E" w:rsidRDefault="0061390E" w:rsidP="00D107E2"/>
    <w:p w14:paraId="4FE776DB" w14:textId="77777777" w:rsidR="0061390E" w:rsidRPr="00966132" w:rsidDel="00966132" w:rsidRDefault="0061390E" w:rsidP="00966132">
      <w:pPr>
        <w:pStyle w:val="Heading1"/>
        <w:rPr>
          <w:del w:id="439" w:author="Amir S" w:date="2024-01-13T12:50:00Z"/>
        </w:rPr>
        <w:pPrChange w:id="440" w:author="Amir S" w:date="2024-01-13T12:50:00Z">
          <w:pPr/>
        </w:pPrChange>
      </w:pPr>
      <w:r w:rsidRPr="00966132">
        <w:t>Results</w:t>
      </w:r>
    </w:p>
    <w:p w14:paraId="7DC79AA1" w14:textId="77777777" w:rsidR="0061390E" w:rsidRPr="0061390E" w:rsidRDefault="0061390E" w:rsidP="00966132">
      <w:pPr>
        <w:pStyle w:val="Heading1"/>
        <w:pPrChange w:id="441" w:author="Amir S" w:date="2024-01-13T12:50:00Z">
          <w:pPr/>
        </w:pPrChange>
      </w:pPr>
    </w:p>
    <w:p w14:paraId="6D8401FB" w14:textId="72E17BA7" w:rsidR="0061390E" w:rsidRPr="0061390E" w:rsidRDefault="0061390E" w:rsidP="00507C9E">
      <w:pPr>
        <w:pStyle w:val="Heading2"/>
        <w:pPrChange w:id="442" w:author="Amir S" w:date="2024-01-13T12:55:00Z">
          <w:pPr/>
        </w:pPrChange>
      </w:pPr>
      <w:del w:id="443" w:author="Amir S" w:date="2024-01-13T12:55:00Z">
        <w:r w:rsidRPr="0061390E" w:rsidDel="00507C9E">
          <w:delText>7 classical ML</w:delText>
        </w:r>
      </w:del>
      <w:ins w:id="444" w:author="Amir S" w:date="2024-01-13T12:55:00Z">
        <w:r w:rsidR="00507C9E">
          <w:t>Experiment 1: Seven CML</w:t>
        </w:r>
      </w:ins>
    </w:p>
    <w:p w14:paraId="7C4CDECF" w14:textId="77777777" w:rsidR="0061390E" w:rsidRPr="0061390E" w:rsidRDefault="0061390E" w:rsidP="00D107E2">
      <w:r w:rsidRPr="0061390E">
        <w:t>By using machine learning methods, we were able to achieve the results shown in the table below. The random forest model had the best performance (internal validation: Accuracy=0.76, Precision=0.79, Recall=0.71, Specificity=0.82, F1=0.75, AUC=0.76; External validation: Accuracy=0.69, Precision=0.92, Recall=0.66, Specificity=0.78, F1=0.77, AUC=0.72). To assess the efficacy of this model, we not only evaluated its performance on the test dataset but also subjected it to external validation.</w:t>
      </w:r>
    </w:p>
    <w:p w14:paraId="2C0CA94E" w14:textId="77777777" w:rsidR="0061390E" w:rsidRPr="0061390E" w:rsidRDefault="0061390E" w:rsidP="00D107E2"/>
    <w:p w14:paraId="7CC7E3C8" w14:textId="77777777" w:rsidR="0061390E" w:rsidRPr="0061390E" w:rsidRDefault="0061390E" w:rsidP="00507C9E">
      <w:pPr>
        <w:pStyle w:val="Heading2"/>
        <w:pPrChange w:id="445" w:author="Amir S" w:date="2024-01-13T12:55:00Z">
          <w:pPr/>
        </w:pPrChange>
      </w:pPr>
      <w:r w:rsidRPr="0061390E">
        <w:rPr>
          <w:shd w:val="clear" w:color="auto" w:fill="FFFFFF"/>
        </w:rPr>
        <w:t>fine tuning LLMs and vector database similarity search</w:t>
      </w:r>
    </w:p>
    <w:p w14:paraId="1B7A76AE" w14:textId="77777777" w:rsidR="0061390E" w:rsidRPr="0061390E" w:rsidRDefault="0061390E" w:rsidP="00D107E2">
      <w:r w:rsidRPr="0061390E">
        <w:rPr>
          <w:shd w:val="clear" w:color="auto" w:fill="FFFFFF"/>
        </w:rPr>
        <w:lastRenderedPageBreak/>
        <w:t xml:space="preserve">By fine-tuning large language models and performing vector database similarity </w:t>
      </w:r>
      <w:proofErr w:type="spellStart"/>
      <w:proofErr w:type="gramStart"/>
      <w:r w:rsidRPr="0061390E">
        <w:rPr>
          <w:shd w:val="clear" w:color="auto" w:fill="FFFFFF"/>
        </w:rPr>
        <w:t>search.We</w:t>
      </w:r>
      <w:proofErr w:type="spellEnd"/>
      <w:proofErr w:type="gramEnd"/>
      <w:r w:rsidRPr="0061390E">
        <w:rPr>
          <w:shd w:val="clear" w:color="auto" w:fill="FFFFFF"/>
        </w:rPr>
        <w:t xml:space="preserve"> achieved the best performance among the reviewed models(Both model had </w:t>
      </w:r>
      <w:r w:rsidRPr="0061390E">
        <w:rPr>
          <w:color w:val="374151"/>
        </w:rPr>
        <w:t>internal validation: Accuracy=1, Precision=1, Recall=1, Specificity=1, F1=1, AUC=1; External validation: Accuracy=1, Precision=1, Recall=1, Specificity=1, F1=1, AUC=1</w:t>
      </w:r>
      <w:r w:rsidRPr="0061390E">
        <w:rPr>
          <w:shd w:val="clear" w:color="auto" w:fill="FFFFFF"/>
        </w:rPr>
        <w:t>).</w:t>
      </w:r>
    </w:p>
    <w:p w14:paraId="4427B0FA" w14:textId="77777777" w:rsidR="0061390E" w:rsidRPr="0061390E" w:rsidRDefault="0061390E" w:rsidP="00D107E2"/>
    <w:p w14:paraId="41BD3066" w14:textId="77777777" w:rsidR="0061390E" w:rsidRPr="0061390E" w:rsidRDefault="0061390E" w:rsidP="00507C9E">
      <w:pPr>
        <w:pStyle w:val="Heading2"/>
        <w:pPrChange w:id="446" w:author="Amir S" w:date="2024-01-13T12:55:00Z">
          <w:pPr/>
        </w:pPrChange>
      </w:pPr>
      <w:r w:rsidRPr="0061390E">
        <w:rPr>
          <w:shd w:val="clear" w:color="auto" w:fill="FFFFFF"/>
        </w:rPr>
        <w:t>zero shot classification </w:t>
      </w:r>
    </w:p>
    <w:p w14:paraId="11F6A122" w14:textId="77777777" w:rsidR="0061390E" w:rsidRPr="0061390E" w:rsidRDefault="0061390E" w:rsidP="00D107E2">
      <w:r w:rsidRPr="0061390E">
        <w:rPr>
          <w:shd w:val="clear" w:color="auto" w:fill="FFFFFF"/>
        </w:rPr>
        <w:t xml:space="preserve">We used face book model for zero shot classification which had worst results among the all mentioned </w:t>
      </w:r>
      <w:proofErr w:type="gramStart"/>
      <w:r w:rsidRPr="0061390E">
        <w:rPr>
          <w:shd w:val="clear" w:color="auto" w:fill="FFFFFF"/>
        </w:rPr>
        <w:t>methods(</w:t>
      </w:r>
      <w:proofErr w:type="gramEnd"/>
      <w:r w:rsidRPr="0061390E">
        <w:t>internal validation: Accuracy=0.19, Precision=0, Recall=0, Specificity=1, F1=0, AUC=0; External validation: Accuracy=0.20, Precision=0, Recall=0, Specificity=1, F1=0, AUC=0</w:t>
      </w:r>
      <w:r w:rsidRPr="0061390E">
        <w:rPr>
          <w:shd w:val="clear" w:color="auto" w:fill="FFFFFF"/>
        </w:rPr>
        <w:t>)</w:t>
      </w:r>
    </w:p>
    <w:p w14:paraId="332EB945" w14:textId="3C1A7C3F" w:rsidR="00B073BD" w:rsidRPr="000C02E6" w:rsidRDefault="00D0176C" w:rsidP="00D107E2">
      <w:r w:rsidRPr="000C02E6">
        <w:rPr>
          <w:noProof/>
        </w:rPr>
        <w:drawing>
          <wp:anchor distT="0" distB="0" distL="114300" distR="114300" simplePos="0" relativeHeight="251663360" behindDoc="0" locked="0" layoutInCell="1" allowOverlap="1" wp14:anchorId="5C858F83" wp14:editId="3130182C">
            <wp:simplePos x="0" y="0"/>
            <wp:positionH relativeFrom="margin">
              <wp:align>center</wp:align>
            </wp:positionH>
            <wp:positionV relativeFrom="paragraph">
              <wp:posOffset>297180</wp:posOffset>
            </wp:positionV>
            <wp:extent cx="7115013"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15013" cy="2819400"/>
                    </a:xfrm>
                    <a:prstGeom prst="rect">
                      <a:avLst/>
                    </a:prstGeom>
                  </pic:spPr>
                </pic:pic>
              </a:graphicData>
            </a:graphic>
            <wp14:sizeRelH relativeFrom="margin">
              <wp14:pctWidth>0</wp14:pctWidth>
            </wp14:sizeRelH>
            <wp14:sizeRelV relativeFrom="margin">
              <wp14:pctHeight>0</wp14:pctHeight>
            </wp14:sizeRelV>
          </wp:anchor>
        </w:drawing>
      </w:r>
    </w:p>
    <w:p w14:paraId="6EEAAB1C" w14:textId="6131FEC3" w:rsidR="00A77C28" w:rsidRPr="000C02E6" w:rsidRDefault="00D0176C" w:rsidP="00D107E2">
      <w:commentRangeStart w:id="447"/>
      <w:commentRangeStart w:id="448"/>
      <w:r w:rsidRPr="000C02E6">
        <w:rPr>
          <w:noProof/>
        </w:rPr>
        <w:lastRenderedPageBreak/>
        <w:drawing>
          <wp:anchor distT="0" distB="0" distL="114300" distR="114300" simplePos="0" relativeHeight="251664384" behindDoc="0" locked="0" layoutInCell="1" allowOverlap="1" wp14:anchorId="337979B5" wp14:editId="1666AF63">
            <wp:simplePos x="0" y="0"/>
            <wp:positionH relativeFrom="column">
              <wp:posOffset>-274320</wp:posOffset>
            </wp:positionH>
            <wp:positionV relativeFrom="paragraph">
              <wp:posOffset>3097530</wp:posOffset>
            </wp:positionV>
            <wp:extent cx="5943600" cy="40741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74160"/>
                    </a:xfrm>
                    <a:prstGeom prst="rect">
                      <a:avLst/>
                    </a:prstGeom>
                    <a:noFill/>
                    <a:ln>
                      <a:noFill/>
                    </a:ln>
                  </pic:spPr>
                </pic:pic>
              </a:graphicData>
            </a:graphic>
          </wp:anchor>
        </w:drawing>
      </w:r>
      <w:commentRangeEnd w:id="447"/>
      <w:commentRangeEnd w:id="448"/>
      <w:r w:rsidR="00966132">
        <w:rPr>
          <w:rStyle w:val="CommentReference"/>
          <w:rtl/>
        </w:rPr>
        <w:commentReference w:id="448"/>
      </w:r>
      <w:r w:rsidR="00966132">
        <w:rPr>
          <w:rStyle w:val="CommentReference"/>
          <w:rtl/>
        </w:rPr>
        <w:commentReference w:id="447"/>
      </w:r>
    </w:p>
    <w:p w14:paraId="5025AB59" w14:textId="6595AA41" w:rsidR="00A77C28" w:rsidRPr="000C02E6" w:rsidRDefault="00A77C28" w:rsidP="00D107E2"/>
    <w:p w14:paraId="39B15A5A" w14:textId="5A283220" w:rsidR="00D0176C" w:rsidRDefault="00D0176C" w:rsidP="00D107E2">
      <w:commentRangeStart w:id="449"/>
      <w:r w:rsidRPr="000C02E6">
        <w:rPr>
          <w:noProof/>
        </w:rPr>
        <w:lastRenderedPageBreak/>
        <w:drawing>
          <wp:inline distT="0" distB="0" distL="0" distR="0" wp14:anchorId="761503C1" wp14:editId="1F3E0424">
            <wp:extent cx="43053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3743325"/>
                    </a:xfrm>
                    <a:prstGeom prst="rect">
                      <a:avLst/>
                    </a:prstGeom>
                  </pic:spPr>
                </pic:pic>
              </a:graphicData>
            </a:graphic>
          </wp:inline>
        </w:drawing>
      </w:r>
      <w:commentRangeEnd w:id="449"/>
      <w:r w:rsidR="00966132">
        <w:rPr>
          <w:rStyle w:val="CommentReference"/>
          <w:rtl/>
        </w:rPr>
        <w:commentReference w:id="449"/>
      </w:r>
      <w:r w:rsidRPr="000C02E6">
        <w:rPr>
          <w:noProof/>
        </w:rPr>
        <w:drawing>
          <wp:inline distT="0" distB="0" distL="0" distR="0" wp14:anchorId="75CBBA53" wp14:editId="23B7F924">
            <wp:extent cx="4229100"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3743325"/>
                    </a:xfrm>
                    <a:prstGeom prst="rect">
                      <a:avLst/>
                    </a:prstGeom>
                  </pic:spPr>
                </pic:pic>
              </a:graphicData>
            </a:graphic>
          </wp:inline>
        </w:drawing>
      </w:r>
      <w:r w:rsidRPr="000C02E6">
        <w:rPr>
          <w:noProof/>
        </w:rPr>
        <w:lastRenderedPageBreak/>
        <w:drawing>
          <wp:inline distT="0" distB="0" distL="0" distR="0" wp14:anchorId="2378186B" wp14:editId="514D7FCF">
            <wp:extent cx="430530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743325"/>
                    </a:xfrm>
                    <a:prstGeom prst="rect">
                      <a:avLst/>
                    </a:prstGeom>
                  </pic:spPr>
                </pic:pic>
              </a:graphicData>
            </a:graphic>
          </wp:inline>
        </w:drawing>
      </w:r>
    </w:p>
    <w:p w14:paraId="76846302" w14:textId="4FD73E15" w:rsidR="00F15703" w:rsidRDefault="00F15703" w:rsidP="00D107E2"/>
    <w:p w14:paraId="6297C129" w14:textId="77777777" w:rsidR="00F15703" w:rsidRPr="000C02E6" w:rsidRDefault="00F15703" w:rsidP="00D107E2"/>
    <w:sectPr w:rsidR="00F15703" w:rsidRPr="000C02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9" w:author="Amir S" w:date="2024-01-13T12:08:00Z" w:initials="AS">
    <w:p w14:paraId="337EFE40" w14:textId="7C895E1D" w:rsidR="00AD5D66" w:rsidRDefault="00AD5D66" w:rsidP="00D107E2">
      <w:pPr>
        <w:pStyle w:val="CommentText"/>
      </w:pPr>
      <w:r>
        <w:rPr>
          <w:rStyle w:val="CommentReference"/>
        </w:rPr>
        <w:annotationRef/>
      </w:r>
      <w:proofErr w:type="spellStart"/>
      <w:r>
        <w:t>Vaghan</w:t>
      </w:r>
      <w:proofErr w:type="spellEnd"/>
      <w:r>
        <w:t xml:space="preserve"> 3 ta </w:t>
      </w:r>
      <w:proofErr w:type="spellStart"/>
      <w:r>
        <w:t>refrence</w:t>
      </w:r>
      <w:proofErr w:type="spellEnd"/>
      <w:r>
        <w:t xml:space="preserve"> </w:t>
      </w:r>
      <w:proofErr w:type="spellStart"/>
      <w:r>
        <w:t>lazem</w:t>
      </w:r>
      <w:proofErr w:type="spellEnd"/>
      <w:r>
        <w:t xml:space="preserve"> dare in </w:t>
      </w:r>
      <w:proofErr w:type="spellStart"/>
      <w:r>
        <w:t>jjomle</w:t>
      </w:r>
      <w:proofErr w:type="spellEnd"/>
      <w:r>
        <w:t>?</w:t>
      </w:r>
    </w:p>
  </w:comment>
  <w:comment w:id="333" w:author="Amir S" w:date="2024-01-13T12:06:00Z" w:initials="AS">
    <w:p w14:paraId="03310FED" w14:textId="74D3F6B4" w:rsidR="00AD5D66" w:rsidRDefault="00AD5D66" w:rsidP="00D107E2">
      <w:pPr>
        <w:pStyle w:val="CommentText"/>
      </w:pPr>
      <w:r>
        <w:rPr>
          <w:rStyle w:val="CommentReference"/>
        </w:rPr>
        <w:annotationRef/>
      </w:r>
      <w:r w:rsidRPr="00AD5D66">
        <w:t>https://arxiv.org/abs/2401.02851</w:t>
      </w:r>
    </w:p>
  </w:comment>
  <w:comment w:id="346" w:author="Amir S" w:date="2024-01-13T12:06:00Z" w:initials="AS">
    <w:p w14:paraId="788D93A6" w14:textId="77777777" w:rsidR="00AD5D66" w:rsidRPr="00AD5D66" w:rsidRDefault="00AD5D66" w:rsidP="00D107E2">
      <w:pPr>
        <w:pStyle w:val="CommentText"/>
        <w:rPr>
          <w:rFonts w:eastAsiaTheme="minorHAnsi"/>
        </w:rPr>
      </w:pPr>
      <w:r>
        <w:rPr>
          <w:rStyle w:val="CommentReference"/>
        </w:rPr>
        <w:annotationRef/>
      </w:r>
      <w:r w:rsidRPr="00AD5D66">
        <w:rPr>
          <w:rFonts w:eastAsiaTheme="minorHAnsi"/>
        </w:rPr>
        <w:t>Challenges and best practices for digital unstructured data enrichment in health research: A systematic narrative review</w:t>
      </w:r>
    </w:p>
    <w:p w14:paraId="4F8CC114" w14:textId="6A664BDA" w:rsidR="00AD5D66" w:rsidRDefault="00AD5D66" w:rsidP="00D107E2">
      <w:pPr>
        <w:pStyle w:val="CommentText"/>
      </w:pPr>
    </w:p>
  </w:comment>
  <w:comment w:id="349" w:author="Amir S" w:date="2024-01-13T12:06:00Z" w:initials="AS">
    <w:p w14:paraId="22C12E1D" w14:textId="77777777" w:rsidR="00AD5D66" w:rsidRPr="00AD5D66" w:rsidRDefault="00AD5D66" w:rsidP="00D107E2">
      <w:pPr>
        <w:pStyle w:val="CommentText"/>
        <w:rPr>
          <w:rFonts w:eastAsiaTheme="minorHAnsi"/>
        </w:rPr>
      </w:pPr>
      <w:r>
        <w:rPr>
          <w:rStyle w:val="CommentReference"/>
        </w:rPr>
        <w:annotationRef/>
      </w:r>
      <w:r w:rsidRPr="00AD5D66">
        <w:rPr>
          <w:rFonts w:eastAsiaTheme="minorHAnsi"/>
        </w:rPr>
        <w:t>Challenges and best practices for digital unstructured data enrichment in health research: A systematic narrative review</w:t>
      </w:r>
    </w:p>
    <w:p w14:paraId="6812CE4C" w14:textId="77777777" w:rsidR="00AD5D66" w:rsidRDefault="00AD5D66" w:rsidP="00D107E2">
      <w:pPr>
        <w:pStyle w:val="CommentText"/>
      </w:pPr>
    </w:p>
  </w:comment>
  <w:comment w:id="362" w:author="Amir S" w:date="2024-01-13T12:11:00Z" w:initials="AS">
    <w:p w14:paraId="113648F7" w14:textId="0456B12A" w:rsidR="00D107E2" w:rsidRDefault="00D107E2" w:rsidP="00D107E2">
      <w:pPr>
        <w:pStyle w:val="CommentText"/>
      </w:pPr>
      <w:r>
        <w:rPr>
          <w:rStyle w:val="CommentReference"/>
        </w:rPr>
        <w:annotationRef/>
      </w:r>
      <w:r w:rsidRPr="00D107E2">
        <w:t>https://arxiv.org/abs/2311.05112</w:t>
      </w:r>
    </w:p>
  </w:comment>
  <w:comment w:id="432" w:author="Amir S" w:date="2024-01-13T12:12:00Z" w:initials="AS">
    <w:p w14:paraId="52081542" w14:textId="6BA7BD8E" w:rsidR="00D107E2" w:rsidRDefault="00D107E2" w:rsidP="00D107E2">
      <w:pPr>
        <w:pStyle w:val="CommentText"/>
      </w:pPr>
      <w:r>
        <w:rPr>
          <w:rStyle w:val="CommentReference"/>
        </w:rPr>
        <w:annotationRef/>
      </w:r>
      <w:r>
        <w:t xml:space="preserve">in </w:t>
      </w:r>
      <w:proofErr w:type="spellStart"/>
      <w:r>
        <w:t>sheklaro</w:t>
      </w:r>
      <w:proofErr w:type="spellEnd"/>
      <w:r>
        <w:t xml:space="preserve"> </w:t>
      </w:r>
      <w:proofErr w:type="spellStart"/>
      <w:r>
        <w:t>bekeshi</w:t>
      </w:r>
      <w:proofErr w:type="spellEnd"/>
      <w:r>
        <w:t xml:space="preserve"> to </w:t>
      </w:r>
      <w:proofErr w:type="spellStart"/>
      <w:r>
        <w:t>sos</w:t>
      </w:r>
      <w:proofErr w:type="spellEnd"/>
      <w:r>
        <w:t xml:space="preserve"> o </w:t>
      </w:r>
      <w:proofErr w:type="spellStart"/>
      <w:r>
        <w:t>sher</w:t>
      </w:r>
      <w:proofErr w:type="spellEnd"/>
      <w:r>
        <w:t xml:space="preserve"> journal of Iranian </w:t>
      </w:r>
      <w:proofErr w:type="spellStart"/>
      <w:r>
        <w:t>medicin</w:t>
      </w:r>
      <w:proofErr w:type="spellEnd"/>
      <w:r>
        <w:t xml:space="preserve"> chap </w:t>
      </w:r>
      <w:proofErr w:type="spellStart"/>
      <w:r>
        <w:t>bayad</w:t>
      </w:r>
      <w:proofErr w:type="spellEnd"/>
      <w:r>
        <w:t xml:space="preserve"> Bokoni. Ba Canva </w:t>
      </w:r>
      <w:proofErr w:type="spellStart"/>
      <w:r>
        <w:t>shekl</w:t>
      </w:r>
      <w:proofErr w:type="spellEnd"/>
      <w:r>
        <w:t xml:space="preserve"> </w:t>
      </w:r>
      <w:proofErr w:type="spellStart"/>
      <w:r>
        <w:t>bekesh</w:t>
      </w:r>
      <w:proofErr w:type="spellEnd"/>
      <w:r>
        <w:t xml:space="preserve"> </w:t>
      </w:r>
      <w:proofErr w:type="spellStart"/>
      <w:r>
        <w:t>khaili</w:t>
      </w:r>
      <w:proofErr w:type="spellEnd"/>
      <w:r>
        <w:t xml:space="preserve"> </w:t>
      </w:r>
      <w:proofErr w:type="spellStart"/>
      <w:r>
        <w:t>sair</w:t>
      </w:r>
      <w:proofErr w:type="spellEnd"/>
      <w:r>
        <w:t xml:space="preserve"> ham hast. </w:t>
      </w:r>
    </w:p>
  </w:comment>
  <w:comment w:id="448" w:author="Amir S" w:date="2024-01-13T12:52:00Z" w:initials="AS">
    <w:p w14:paraId="5B9302F9" w14:textId="07E06E6D" w:rsidR="00966132" w:rsidRDefault="00966132">
      <w:pPr>
        <w:pStyle w:val="CommentText"/>
        <w:rPr>
          <w:lang w:bidi="fa-IR"/>
        </w:rPr>
      </w:pPr>
      <w:r>
        <w:rPr>
          <w:rStyle w:val="CommentReference"/>
        </w:rPr>
        <w:annotationRef/>
      </w:r>
      <w:proofErr w:type="gramStart"/>
      <w:r>
        <w:t>Boost</w:t>
      </w:r>
      <w:r>
        <w:rPr>
          <w:rFonts w:hint="cs"/>
          <w:rtl/>
        </w:rPr>
        <w:t xml:space="preserve"> </w:t>
      </w:r>
      <w:r>
        <w:t xml:space="preserve"> </w:t>
      </w:r>
      <w:proofErr w:type="spellStart"/>
      <w:r>
        <w:t>manzoret</w:t>
      </w:r>
      <w:proofErr w:type="spellEnd"/>
      <w:proofErr w:type="gramEnd"/>
      <w:r>
        <w:t xml:space="preserve"> </w:t>
      </w:r>
      <w:proofErr w:type="spellStart"/>
      <w:r>
        <w:t>XGBoost</w:t>
      </w:r>
      <w:proofErr w:type="spellEnd"/>
      <w:r>
        <w:t xml:space="preserve"> hast? Neural </w:t>
      </w:r>
      <w:proofErr w:type="spellStart"/>
      <w:r>
        <w:t>networketo</w:t>
      </w:r>
      <w:proofErr w:type="spellEnd"/>
      <w:r>
        <w:t xml:space="preserve"> age </w:t>
      </w:r>
      <w:proofErr w:type="spellStart"/>
      <w:r>
        <w:t>hyperparameterato</w:t>
      </w:r>
      <w:proofErr w:type="spellEnd"/>
      <w:r>
        <w:t xml:space="preserve"> </w:t>
      </w:r>
      <w:proofErr w:type="spellStart"/>
      <w:r>
        <w:t>peida</w:t>
      </w:r>
      <w:proofErr w:type="spellEnd"/>
      <w:r>
        <w:t xml:space="preserve"> </w:t>
      </w:r>
      <w:proofErr w:type="spellStart"/>
      <w:r>
        <w:t>koni</w:t>
      </w:r>
      <w:proofErr w:type="spellEnd"/>
      <w:r>
        <w:t xml:space="preserve"> </w:t>
      </w:r>
      <w:proofErr w:type="spellStart"/>
      <w:r>
        <w:t>az</w:t>
      </w:r>
      <w:proofErr w:type="spellEnd"/>
      <w:r>
        <w:t xml:space="preserve"> in </w:t>
      </w:r>
      <w:proofErr w:type="spellStart"/>
      <w:r>
        <w:t>bsihtar</w:t>
      </w:r>
      <w:proofErr w:type="spellEnd"/>
      <w:r>
        <w:t xml:space="preserve"> </w:t>
      </w:r>
      <w:proofErr w:type="spellStart"/>
      <w:r>
        <w:t>mishe</w:t>
      </w:r>
      <w:proofErr w:type="spellEnd"/>
      <w:r>
        <w:t xml:space="preserve"> 100 </w:t>
      </w:r>
      <w:proofErr w:type="spellStart"/>
      <w:r>
        <w:t>darsad</w:t>
      </w:r>
      <w:proofErr w:type="spellEnd"/>
      <w:r>
        <w:t xml:space="preserve">. Alan layered in ache </w:t>
      </w:r>
      <w:proofErr w:type="spellStart"/>
      <w:r>
        <w:t>sheklie</w:t>
      </w:r>
      <w:proofErr w:type="spellEnd"/>
      <w:r>
        <w:t>? (</w:t>
      </w:r>
      <w:proofErr w:type="spellStart"/>
      <w:r>
        <w:t>perceptrone</w:t>
      </w:r>
      <w:proofErr w:type="spellEnd"/>
      <w:r>
        <w:t xml:space="preserve"> </w:t>
      </w:r>
      <w:proofErr w:type="spellStart"/>
      <w:r>
        <w:t>fek</w:t>
      </w:r>
      <w:proofErr w:type="spellEnd"/>
      <w:r>
        <w:t xml:space="preserve"> </w:t>
      </w:r>
      <w:proofErr w:type="spellStart"/>
      <w:r>
        <w:t>konam</w:t>
      </w:r>
      <w:proofErr w:type="spellEnd"/>
      <w:r>
        <w:t>)</w:t>
      </w:r>
    </w:p>
  </w:comment>
  <w:comment w:id="447" w:author="Amir S" w:date="2024-01-13T12:50:00Z" w:initials="AS">
    <w:p w14:paraId="545A53EC" w14:textId="77777777" w:rsidR="00966132" w:rsidRDefault="00966132">
      <w:pPr>
        <w:pStyle w:val="CommentText"/>
        <w:rPr>
          <w:rtl/>
        </w:rPr>
      </w:pPr>
      <w:r>
        <w:rPr>
          <w:rStyle w:val="CommentReference"/>
        </w:rPr>
        <w:annotationRef/>
      </w:r>
      <w:r>
        <w:rPr>
          <w:rFonts w:hint="cs"/>
          <w:rtl/>
        </w:rPr>
        <w:t xml:space="preserve">دکتر سروش گفت یه جای کار اشتباهه یحتمل. گفت برای اینکه ببنیید واقعا این دقتا هست یا نه. من اینو براش الان ایمیل میکنم تو رو هم  سی سی میکنم. </w:t>
      </w:r>
    </w:p>
    <w:p w14:paraId="021F0979" w14:textId="41CB324E" w:rsidR="00966132" w:rsidRDefault="00966132">
      <w:pPr>
        <w:pStyle w:val="CommentText"/>
        <w:rPr>
          <w:rFonts w:hint="cs"/>
          <w:rtl/>
          <w:lang w:bidi="fa-IR"/>
        </w:rPr>
      </w:pPr>
    </w:p>
  </w:comment>
  <w:comment w:id="449" w:author="Amir S" w:date="2024-01-13T12:52:00Z" w:initials="AS">
    <w:p w14:paraId="4868A591" w14:textId="0F46A71F" w:rsidR="00966132" w:rsidRDefault="00966132">
      <w:pPr>
        <w:pStyle w:val="CommentText"/>
      </w:pPr>
      <w:r>
        <w:rPr>
          <w:rStyle w:val="CommentReference"/>
        </w:rPr>
        <w:annotationRef/>
      </w:r>
      <w:r>
        <w:rPr>
          <w:rFonts w:hint="cs"/>
          <w:rtl/>
        </w:rPr>
        <w:t>چرا کانفیوژنا فقط برای 3 تا هست؟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EFE40" w15:done="0"/>
  <w15:commentEx w15:paraId="03310FED" w15:done="0"/>
  <w15:commentEx w15:paraId="4F8CC114" w15:done="0"/>
  <w15:commentEx w15:paraId="6812CE4C" w15:done="0"/>
  <w15:commentEx w15:paraId="113648F7" w15:done="0"/>
  <w15:commentEx w15:paraId="52081542" w15:done="0"/>
  <w15:commentEx w15:paraId="5B9302F9" w15:done="0"/>
  <w15:commentEx w15:paraId="021F0979" w15:done="0"/>
  <w15:commentEx w15:paraId="4868A5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17856A" w16cex:dateUtc="2024-01-13T08:38:00Z"/>
  <w16cex:commentExtensible w16cex:durableId="6E0B96B1" w16cex:dateUtc="2024-01-13T08:42:00Z"/>
  <w16cex:commentExtensible w16cex:durableId="3FD424B9" w16cex:dateUtc="2024-01-13T09:22:00Z"/>
  <w16cex:commentExtensible w16cex:durableId="75CF8BFF" w16cex:dateUtc="2024-01-13T09:20:00Z"/>
  <w16cex:commentExtensible w16cex:durableId="4195AFDE" w16cex:dateUtc="2024-01-13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EFE40" w16cid:durableId="0F17856A"/>
  <w16cid:commentId w16cid:paraId="52081542" w16cid:durableId="6E0B96B1"/>
  <w16cid:commentId w16cid:paraId="5B9302F9" w16cid:durableId="3FD424B9"/>
  <w16cid:commentId w16cid:paraId="021F0979" w16cid:durableId="75CF8BFF"/>
  <w16cid:commentId w16cid:paraId="4868A591" w16cid:durableId="4195A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B5D"/>
    <w:multiLevelType w:val="multilevel"/>
    <w:tmpl w:val="00C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4D26"/>
    <w:multiLevelType w:val="multilevel"/>
    <w:tmpl w:val="D04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483462">
    <w:abstractNumId w:val="0"/>
  </w:num>
  <w:num w:numId="2" w16cid:durableId="1626710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r S">
    <w15:presenceInfo w15:providerId="Windows Live" w15:userId="b28aada69e743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DD"/>
    <w:rsid w:val="000C02E6"/>
    <w:rsid w:val="001D788E"/>
    <w:rsid w:val="00507C9E"/>
    <w:rsid w:val="0061390E"/>
    <w:rsid w:val="007C284B"/>
    <w:rsid w:val="008618DD"/>
    <w:rsid w:val="00966132"/>
    <w:rsid w:val="00982C37"/>
    <w:rsid w:val="00A77C28"/>
    <w:rsid w:val="00AD5D66"/>
    <w:rsid w:val="00B073BD"/>
    <w:rsid w:val="00B65B78"/>
    <w:rsid w:val="00D0176C"/>
    <w:rsid w:val="00D107E2"/>
    <w:rsid w:val="00E84D9E"/>
    <w:rsid w:val="00F15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25F"/>
  <w15:chartTrackingRefBased/>
  <w15:docId w15:val="{46103FE0-7C9E-4804-9C8C-F4FF225C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E2"/>
    <w:pPr>
      <w:spacing w:after="0" w:line="480" w:lineRule="auto"/>
      <w:jc w:val="both"/>
    </w:pPr>
    <w:rPr>
      <w:rFonts w:asciiTheme="majorBidi" w:eastAsia="Times New Roman" w:hAnsiTheme="majorBidi" w:cstheme="majorBidi"/>
      <w:color w:val="000000"/>
      <w:sz w:val="24"/>
      <w:szCs w:val="24"/>
    </w:rPr>
  </w:style>
  <w:style w:type="paragraph" w:styleId="Heading1">
    <w:name w:val="heading 1"/>
    <w:basedOn w:val="Normal"/>
    <w:link w:val="Heading1Char"/>
    <w:uiPriority w:val="9"/>
    <w:qFormat/>
    <w:rsid w:val="00966132"/>
    <w:pPr>
      <w:outlineLvl w:val="0"/>
    </w:pPr>
    <w:rPr>
      <w:b/>
      <w:bCs/>
      <w:sz w:val="32"/>
      <w:szCs w:val="32"/>
      <w:shd w:val="clear" w:color="auto" w:fill="FFFFFF"/>
    </w:rPr>
  </w:style>
  <w:style w:type="paragraph" w:styleId="Heading2">
    <w:name w:val="heading 2"/>
    <w:basedOn w:val="Normal"/>
    <w:next w:val="Normal"/>
    <w:link w:val="Heading2Char"/>
    <w:uiPriority w:val="9"/>
    <w:unhideWhenUsed/>
    <w:qFormat/>
    <w:rsid w:val="00507C9E"/>
    <w:pPr>
      <w:outlineLvl w:val="1"/>
    </w:pPr>
    <w:rPr>
      <w:b/>
      <w:bCs/>
      <w:sz w:val="28"/>
      <w:szCs w:val="28"/>
    </w:rPr>
  </w:style>
  <w:style w:type="paragraph" w:styleId="Heading3">
    <w:name w:val="heading 3"/>
    <w:basedOn w:val="Normal"/>
    <w:next w:val="Normal"/>
    <w:link w:val="Heading3Char"/>
    <w:uiPriority w:val="9"/>
    <w:unhideWhenUsed/>
    <w:qFormat/>
    <w:rsid w:val="00507C9E"/>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90E"/>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966132"/>
    <w:rPr>
      <w:rFonts w:asciiTheme="majorBidi" w:eastAsia="Times New Roman" w:hAnsiTheme="majorBidi" w:cstheme="majorBidi"/>
      <w:b/>
      <w:bCs/>
      <w:color w:val="000000"/>
      <w:sz w:val="32"/>
      <w:szCs w:val="32"/>
    </w:rPr>
  </w:style>
  <w:style w:type="character" w:styleId="Hyperlink">
    <w:name w:val="Hyperlink"/>
    <w:basedOn w:val="DefaultParagraphFont"/>
    <w:uiPriority w:val="99"/>
    <w:unhideWhenUsed/>
    <w:rsid w:val="0061390E"/>
    <w:rPr>
      <w:color w:val="0000FF"/>
      <w:u w:val="single"/>
    </w:rPr>
  </w:style>
  <w:style w:type="paragraph" w:styleId="Revision">
    <w:name w:val="Revision"/>
    <w:hidden/>
    <w:uiPriority w:val="99"/>
    <w:semiHidden/>
    <w:rsid w:val="00E84D9E"/>
    <w:pPr>
      <w:spacing w:after="0" w:line="240" w:lineRule="auto"/>
    </w:pPr>
  </w:style>
  <w:style w:type="character" w:styleId="UnresolvedMention">
    <w:name w:val="Unresolved Mention"/>
    <w:basedOn w:val="DefaultParagraphFont"/>
    <w:uiPriority w:val="99"/>
    <w:semiHidden/>
    <w:unhideWhenUsed/>
    <w:rsid w:val="00AD5D66"/>
    <w:rPr>
      <w:color w:val="605E5C"/>
      <w:shd w:val="clear" w:color="auto" w:fill="E1DFDD"/>
    </w:rPr>
  </w:style>
  <w:style w:type="character" w:styleId="CommentReference">
    <w:name w:val="annotation reference"/>
    <w:basedOn w:val="DefaultParagraphFont"/>
    <w:uiPriority w:val="99"/>
    <w:semiHidden/>
    <w:unhideWhenUsed/>
    <w:rsid w:val="00AD5D66"/>
    <w:rPr>
      <w:sz w:val="16"/>
      <w:szCs w:val="16"/>
    </w:rPr>
  </w:style>
  <w:style w:type="paragraph" w:styleId="CommentText">
    <w:name w:val="annotation text"/>
    <w:basedOn w:val="Normal"/>
    <w:link w:val="CommentTextChar"/>
    <w:uiPriority w:val="99"/>
    <w:unhideWhenUsed/>
    <w:rsid w:val="00AD5D66"/>
    <w:pPr>
      <w:spacing w:line="240" w:lineRule="auto"/>
    </w:pPr>
    <w:rPr>
      <w:sz w:val="20"/>
      <w:szCs w:val="20"/>
    </w:rPr>
  </w:style>
  <w:style w:type="character" w:customStyle="1" w:styleId="CommentTextChar">
    <w:name w:val="Comment Text Char"/>
    <w:basedOn w:val="DefaultParagraphFont"/>
    <w:link w:val="CommentText"/>
    <w:uiPriority w:val="99"/>
    <w:rsid w:val="00AD5D66"/>
    <w:rPr>
      <w:sz w:val="20"/>
      <w:szCs w:val="20"/>
    </w:rPr>
  </w:style>
  <w:style w:type="paragraph" w:styleId="CommentSubject">
    <w:name w:val="annotation subject"/>
    <w:basedOn w:val="CommentText"/>
    <w:next w:val="CommentText"/>
    <w:link w:val="CommentSubjectChar"/>
    <w:uiPriority w:val="99"/>
    <w:semiHidden/>
    <w:unhideWhenUsed/>
    <w:rsid w:val="00AD5D66"/>
    <w:rPr>
      <w:b/>
      <w:bCs/>
    </w:rPr>
  </w:style>
  <w:style w:type="character" w:customStyle="1" w:styleId="CommentSubjectChar">
    <w:name w:val="Comment Subject Char"/>
    <w:basedOn w:val="CommentTextChar"/>
    <w:link w:val="CommentSubject"/>
    <w:uiPriority w:val="99"/>
    <w:semiHidden/>
    <w:rsid w:val="00AD5D66"/>
    <w:rPr>
      <w:b/>
      <w:bCs/>
      <w:sz w:val="20"/>
      <w:szCs w:val="20"/>
    </w:rPr>
  </w:style>
  <w:style w:type="paragraph" w:styleId="Title">
    <w:name w:val="Title"/>
    <w:basedOn w:val="Normal"/>
    <w:next w:val="Normal"/>
    <w:link w:val="TitleChar"/>
    <w:uiPriority w:val="10"/>
    <w:qFormat/>
    <w:rsid w:val="00D107E2"/>
    <w:rPr>
      <w:b/>
      <w:bCs/>
      <w:sz w:val="32"/>
      <w:szCs w:val="32"/>
    </w:rPr>
  </w:style>
  <w:style w:type="character" w:customStyle="1" w:styleId="TitleChar">
    <w:name w:val="Title Char"/>
    <w:basedOn w:val="DefaultParagraphFont"/>
    <w:link w:val="Title"/>
    <w:uiPriority w:val="10"/>
    <w:rsid w:val="00D107E2"/>
    <w:rPr>
      <w:rFonts w:asciiTheme="majorBidi" w:eastAsia="Times New Roman" w:hAnsiTheme="majorBidi" w:cstheme="majorBidi"/>
      <w:b/>
      <w:bCs/>
      <w:color w:val="000000"/>
      <w:sz w:val="32"/>
      <w:szCs w:val="32"/>
    </w:rPr>
  </w:style>
  <w:style w:type="table" w:styleId="TableGrid">
    <w:name w:val="Table Grid"/>
    <w:basedOn w:val="TableNormal"/>
    <w:uiPriority w:val="39"/>
    <w:rsid w:val="0098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C37"/>
    <w:pPr>
      <w:spacing w:line="240" w:lineRule="auto"/>
    </w:pPr>
    <w:rPr>
      <w:sz w:val="18"/>
      <w:szCs w:val="18"/>
    </w:rPr>
  </w:style>
  <w:style w:type="character" w:customStyle="1" w:styleId="Heading2Char">
    <w:name w:val="Heading 2 Char"/>
    <w:basedOn w:val="DefaultParagraphFont"/>
    <w:link w:val="Heading2"/>
    <w:uiPriority w:val="9"/>
    <w:rsid w:val="00507C9E"/>
    <w:rPr>
      <w:rFonts w:asciiTheme="majorBidi" w:eastAsia="Times New Roman" w:hAnsiTheme="majorBidi" w:cstheme="majorBidi"/>
      <w:b/>
      <w:bCs/>
      <w:color w:val="000000"/>
      <w:sz w:val="28"/>
      <w:szCs w:val="28"/>
    </w:rPr>
  </w:style>
  <w:style w:type="character" w:customStyle="1" w:styleId="Heading3Char">
    <w:name w:val="Heading 3 Char"/>
    <w:basedOn w:val="DefaultParagraphFont"/>
    <w:link w:val="Heading3"/>
    <w:uiPriority w:val="9"/>
    <w:rsid w:val="00507C9E"/>
    <w:rPr>
      <w:rFonts w:asciiTheme="majorBidi" w:eastAsia="Times New Roman" w:hAnsiTheme="majorBidi"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836">
      <w:bodyDiv w:val="1"/>
      <w:marLeft w:val="0"/>
      <w:marRight w:val="0"/>
      <w:marTop w:val="0"/>
      <w:marBottom w:val="0"/>
      <w:divBdr>
        <w:top w:val="none" w:sz="0" w:space="0" w:color="auto"/>
        <w:left w:val="none" w:sz="0" w:space="0" w:color="auto"/>
        <w:bottom w:val="none" w:sz="0" w:space="0" w:color="auto"/>
        <w:right w:val="none" w:sz="0" w:space="0" w:color="auto"/>
      </w:divBdr>
      <w:divsChild>
        <w:div w:id="2007436984">
          <w:marLeft w:val="0"/>
          <w:marRight w:val="0"/>
          <w:marTop w:val="0"/>
          <w:marBottom w:val="0"/>
          <w:divBdr>
            <w:top w:val="none" w:sz="0" w:space="0" w:color="auto"/>
            <w:left w:val="none" w:sz="0" w:space="0" w:color="auto"/>
            <w:bottom w:val="none" w:sz="0" w:space="0" w:color="auto"/>
            <w:right w:val="none" w:sz="0" w:space="0" w:color="auto"/>
          </w:divBdr>
          <w:divsChild>
            <w:div w:id="20051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892">
      <w:bodyDiv w:val="1"/>
      <w:marLeft w:val="0"/>
      <w:marRight w:val="0"/>
      <w:marTop w:val="0"/>
      <w:marBottom w:val="0"/>
      <w:divBdr>
        <w:top w:val="none" w:sz="0" w:space="0" w:color="auto"/>
        <w:left w:val="none" w:sz="0" w:space="0" w:color="auto"/>
        <w:bottom w:val="none" w:sz="0" w:space="0" w:color="auto"/>
        <w:right w:val="none" w:sz="0" w:space="0" w:color="auto"/>
      </w:divBdr>
    </w:div>
    <w:div w:id="284240761">
      <w:bodyDiv w:val="1"/>
      <w:marLeft w:val="0"/>
      <w:marRight w:val="0"/>
      <w:marTop w:val="0"/>
      <w:marBottom w:val="0"/>
      <w:divBdr>
        <w:top w:val="none" w:sz="0" w:space="0" w:color="auto"/>
        <w:left w:val="none" w:sz="0" w:space="0" w:color="auto"/>
        <w:bottom w:val="none" w:sz="0" w:space="0" w:color="auto"/>
        <w:right w:val="none" w:sz="0" w:space="0" w:color="auto"/>
      </w:divBdr>
    </w:div>
    <w:div w:id="450442242">
      <w:bodyDiv w:val="1"/>
      <w:marLeft w:val="0"/>
      <w:marRight w:val="0"/>
      <w:marTop w:val="0"/>
      <w:marBottom w:val="0"/>
      <w:divBdr>
        <w:top w:val="none" w:sz="0" w:space="0" w:color="auto"/>
        <w:left w:val="none" w:sz="0" w:space="0" w:color="auto"/>
        <w:bottom w:val="none" w:sz="0" w:space="0" w:color="auto"/>
        <w:right w:val="none" w:sz="0" w:space="0" w:color="auto"/>
      </w:divBdr>
    </w:div>
    <w:div w:id="509368909">
      <w:bodyDiv w:val="1"/>
      <w:marLeft w:val="0"/>
      <w:marRight w:val="0"/>
      <w:marTop w:val="0"/>
      <w:marBottom w:val="0"/>
      <w:divBdr>
        <w:top w:val="none" w:sz="0" w:space="0" w:color="auto"/>
        <w:left w:val="none" w:sz="0" w:space="0" w:color="auto"/>
        <w:bottom w:val="none" w:sz="0" w:space="0" w:color="auto"/>
        <w:right w:val="none" w:sz="0" w:space="0" w:color="auto"/>
      </w:divBdr>
    </w:div>
    <w:div w:id="612976539">
      <w:bodyDiv w:val="1"/>
      <w:marLeft w:val="0"/>
      <w:marRight w:val="0"/>
      <w:marTop w:val="0"/>
      <w:marBottom w:val="0"/>
      <w:divBdr>
        <w:top w:val="none" w:sz="0" w:space="0" w:color="auto"/>
        <w:left w:val="none" w:sz="0" w:space="0" w:color="auto"/>
        <w:bottom w:val="none" w:sz="0" w:space="0" w:color="auto"/>
        <w:right w:val="none" w:sz="0" w:space="0" w:color="auto"/>
      </w:divBdr>
    </w:div>
    <w:div w:id="655034691">
      <w:bodyDiv w:val="1"/>
      <w:marLeft w:val="0"/>
      <w:marRight w:val="0"/>
      <w:marTop w:val="0"/>
      <w:marBottom w:val="0"/>
      <w:divBdr>
        <w:top w:val="none" w:sz="0" w:space="0" w:color="auto"/>
        <w:left w:val="none" w:sz="0" w:space="0" w:color="auto"/>
        <w:bottom w:val="none" w:sz="0" w:space="0" w:color="auto"/>
        <w:right w:val="none" w:sz="0" w:space="0" w:color="auto"/>
      </w:divBdr>
    </w:div>
    <w:div w:id="977301196">
      <w:bodyDiv w:val="1"/>
      <w:marLeft w:val="0"/>
      <w:marRight w:val="0"/>
      <w:marTop w:val="0"/>
      <w:marBottom w:val="0"/>
      <w:divBdr>
        <w:top w:val="none" w:sz="0" w:space="0" w:color="auto"/>
        <w:left w:val="none" w:sz="0" w:space="0" w:color="auto"/>
        <w:bottom w:val="none" w:sz="0" w:space="0" w:color="auto"/>
        <w:right w:val="none" w:sz="0" w:space="0" w:color="auto"/>
      </w:divBdr>
    </w:div>
    <w:div w:id="1117607089">
      <w:bodyDiv w:val="1"/>
      <w:marLeft w:val="0"/>
      <w:marRight w:val="0"/>
      <w:marTop w:val="0"/>
      <w:marBottom w:val="0"/>
      <w:divBdr>
        <w:top w:val="none" w:sz="0" w:space="0" w:color="auto"/>
        <w:left w:val="none" w:sz="0" w:space="0" w:color="auto"/>
        <w:bottom w:val="none" w:sz="0" w:space="0" w:color="auto"/>
        <w:right w:val="none" w:sz="0" w:space="0" w:color="auto"/>
      </w:divBdr>
    </w:div>
    <w:div w:id="1143279292">
      <w:bodyDiv w:val="1"/>
      <w:marLeft w:val="0"/>
      <w:marRight w:val="0"/>
      <w:marTop w:val="0"/>
      <w:marBottom w:val="0"/>
      <w:divBdr>
        <w:top w:val="none" w:sz="0" w:space="0" w:color="auto"/>
        <w:left w:val="none" w:sz="0" w:space="0" w:color="auto"/>
        <w:bottom w:val="none" w:sz="0" w:space="0" w:color="auto"/>
        <w:right w:val="none" w:sz="0" w:space="0" w:color="auto"/>
      </w:divBdr>
    </w:div>
    <w:div w:id="1236822207">
      <w:bodyDiv w:val="1"/>
      <w:marLeft w:val="0"/>
      <w:marRight w:val="0"/>
      <w:marTop w:val="0"/>
      <w:marBottom w:val="0"/>
      <w:divBdr>
        <w:top w:val="none" w:sz="0" w:space="0" w:color="auto"/>
        <w:left w:val="none" w:sz="0" w:space="0" w:color="auto"/>
        <w:bottom w:val="none" w:sz="0" w:space="0" w:color="auto"/>
        <w:right w:val="none" w:sz="0" w:space="0" w:color="auto"/>
      </w:divBdr>
    </w:div>
    <w:div w:id="1429547201">
      <w:bodyDiv w:val="1"/>
      <w:marLeft w:val="0"/>
      <w:marRight w:val="0"/>
      <w:marTop w:val="0"/>
      <w:marBottom w:val="0"/>
      <w:divBdr>
        <w:top w:val="none" w:sz="0" w:space="0" w:color="auto"/>
        <w:left w:val="none" w:sz="0" w:space="0" w:color="auto"/>
        <w:bottom w:val="none" w:sz="0" w:space="0" w:color="auto"/>
        <w:right w:val="none" w:sz="0" w:space="0" w:color="auto"/>
      </w:divBdr>
    </w:div>
    <w:div w:id="1497108093">
      <w:bodyDiv w:val="1"/>
      <w:marLeft w:val="0"/>
      <w:marRight w:val="0"/>
      <w:marTop w:val="0"/>
      <w:marBottom w:val="0"/>
      <w:divBdr>
        <w:top w:val="none" w:sz="0" w:space="0" w:color="auto"/>
        <w:left w:val="none" w:sz="0" w:space="0" w:color="auto"/>
        <w:bottom w:val="none" w:sz="0" w:space="0" w:color="auto"/>
        <w:right w:val="none" w:sz="0" w:space="0" w:color="auto"/>
      </w:divBdr>
    </w:div>
    <w:div w:id="17139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9.01066" TargetMode="External"/><Relationship Id="rId13" Type="http://schemas.openxmlformats.org/officeDocument/2006/relationships/hyperlink" Target="https://pubmed.ncbi.nlm.nih.gov/37516790/"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arxiv.org/abs/2110.05448" TargetMode="Externa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ubmed.ncbi.nlm.nih.gov/37378099/"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F3C0D-7717-417B-BE0E-5BF6A965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 M</dc:creator>
  <cp:keywords/>
  <dc:description/>
  <cp:lastModifiedBy>Amir S</cp:lastModifiedBy>
  <cp:revision>5</cp:revision>
  <dcterms:created xsi:type="dcterms:W3CDTF">2023-12-25T19:51:00Z</dcterms:created>
  <dcterms:modified xsi:type="dcterms:W3CDTF">2024-01-13T09:25:00Z</dcterms:modified>
</cp:coreProperties>
</file>